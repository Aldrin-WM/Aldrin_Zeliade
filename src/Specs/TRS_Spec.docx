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D2AA1" w14:textId="77777777" w:rsidR="009543F1" w:rsidRDefault="009543F1">
      <w:pPr>
        <w:rPr>
          <w:lang w:val="en-US"/>
        </w:rPr>
      </w:pPr>
      <w:r>
        <w:rPr>
          <w:lang w:val="en-US"/>
        </w:rPr>
        <w:t xml:space="preserve">Aldrin and </w:t>
      </w:r>
      <w:proofErr w:type="spellStart"/>
      <w:r>
        <w:rPr>
          <w:lang w:val="en-US"/>
        </w:rPr>
        <w:t>Zeliade</w:t>
      </w:r>
      <w:proofErr w:type="spellEnd"/>
      <w:r>
        <w:rPr>
          <w:lang w:val="en-US"/>
        </w:rPr>
        <w:t xml:space="preserve"> </w:t>
      </w:r>
    </w:p>
    <w:p w14:paraId="5C39488A" w14:textId="77777777" w:rsidR="009543F1" w:rsidRPr="009543F1" w:rsidRDefault="009543F1">
      <w:pPr>
        <w:rPr>
          <w:b/>
          <w:bCs/>
          <w:sz w:val="28"/>
          <w:szCs w:val="28"/>
          <w:u w:val="single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9543F1">
        <w:rPr>
          <w:b/>
          <w:bCs/>
          <w:sz w:val="28"/>
          <w:szCs w:val="28"/>
          <w:u w:val="single"/>
          <w:lang w:val="en-US"/>
        </w:rPr>
        <w:t xml:space="preserve">I) Lot 1, Total Return Swap: </w:t>
      </w:r>
      <w:r w:rsidRPr="009543F1">
        <w:rPr>
          <w:b/>
          <w:bCs/>
          <w:sz w:val="28"/>
          <w:szCs w:val="28"/>
          <w:u w:val="single"/>
          <w:lang w:val="en-US"/>
        </w:rPr>
        <w:br/>
      </w:r>
    </w:p>
    <w:p w14:paraId="1CA0BF1C" w14:textId="77777777" w:rsidR="000B4908" w:rsidRDefault="00E1368C">
      <w:pPr>
        <w:rPr>
          <w:ins w:id="0" w:author="Natacha Pavlovic" w:date="2020-06-09T23:12:00Z"/>
          <w:lang w:val="en-US"/>
        </w:rPr>
      </w:pPr>
      <w:r w:rsidRPr="009543F1">
        <w:rPr>
          <w:u w:val="single"/>
          <w:lang w:val="en-US"/>
        </w:rPr>
        <w:t>Object:</w:t>
      </w:r>
      <w:r w:rsidRPr="00E1368C">
        <w:rPr>
          <w:lang w:val="en-US"/>
        </w:rPr>
        <w:t xml:space="preserve"> Total Return Swap </w:t>
      </w:r>
      <w:proofErr w:type="spellStart"/>
      <w:r w:rsidRPr="00E1368C">
        <w:rPr>
          <w:lang w:val="en-US"/>
        </w:rPr>
        <w:t>Pricer</w:t>
      </w:r>
      <w:proofErr w:type="spellEnd"/>
      <w:r w:rsidRPr="00E1368C">
        <w:rPr>
          <w:lang w:val="en-US"/>
        </w:rPr>
        <w:br/>
      </w:r>
      <w:r w:rsidRPr="00E1368C">
        <w:rPr>
          <w:lang w:val="en-US"/>
        </w:rPr>
        <w:br/>
      </w:r>
      <w:r w:rsidRPr="009543F1">
        <w:rPr>
          <w:u w:val="single"/>
          <w:lang w:val="en-US"/>
        </w:rPr>
        <w:t>Purpose:</w:t>
      </w:r>
      <w:r w:rsidRPr="00E1368C">
        <w:rPr>
          <w:lang w:val="en-US"/>
        </w:rPr>
        <w:t xml:space="preserve"> Pricing and Hedging</w:t>
      </w:r>
      <w:r>
        <w:rPr>
          <w:lang w:val="en-US"/>
        </w:rPr>
        <w:t xml:space="preserve">. The TRS </w:t>
      </w:r>
      <w:proofErr w:type="spellStart"/>
      <w:r>
        <w:rPr>
          <w:lang w:val="en-US"/>
        </w:rPr>
        <w:t>pricers</w:t>
      </w:r>
      <w:proofErr w:type="spellEnd"/>
      <w:r>
        <w:rPr>
          <w:lang w:val="en-US"/>
        </w:rPr>
        <w:t xml:space="preserve"> aim at computing the Greeks and price of total Return Swap</w:t>
      </w:r>
      <w:r w:rsidR="00C02756">
        <w:rPr>
          <w:lang w:val="en-US"/>
        </w:rPr>
        <w:t>.</w:t>
      </w:r>
      <w:r w:rsidR="00C02756">
        <w:rPr>
          <w:lang w:val="en-US"/>
        </w:rPr>
        <w:br/>
        <w:t>Underlying Equity forward and expected dividends are in house computed and should include repo and dividend All-in</w:t>
      </w:r>
      <w:r w:rsidR="00A320AE">
        <w:rPr>
          <w:lang w:val="en-US"/>
        </w:rPr>
        <w:br/>
      </w:r>
      <w:r w:rsidR="00A320AE">
        <w:rPr>
          <w:lang w:val="en-US"/>
        </w:rPr>
        <w:br/>
      </w:r>
      <w:r w:rsidR="00A320AE" w:rsidRPr="009543F1">
        <w:rPr>
          <w:u w:val="single"/>
          <w:lang w:val="en-US"/>
        </w:rPr>
        <w:t>Criteria of success :</w:t>
      </w:r>
      <w:r w:rsidR="00A320AE">
        <w:rPr>
          <w:lang w:val="en-US"/>
        </w:rPr>
        <w:t xml:space="preserve"> </w:t>
      </w:r>
      <w:r w:rsidR="00A320AE">
        <w:rPr>
          <w:lang w:val="en-US"/>
        </w:rPr>
        <w:br/>
        <w:t xml:space="preserve">Repricing of instrument : </w:t>
      </w:r>
      <w:commentRangeStart w:id="1"/>
      <w:r w:rsidR="00A320AE">
        <w:rPr>
          <w:lang w:val="en-US"/>
        </w:rPr>
        <w:t>independent pricing should give the same results.</w:t>
      </w:r>
      <w:r w:rsidR="00A320AE">
        <w:rPr>
          <w:lang w:val="en-US"/>
        </w:rPr>
        <w:br/>
      </w:r>
      <w:commentRangeEnd w:id="1"/>
      <w:r w:rsidR="0055422A">
        <w:rPr>
          <w:rStyle w:val="CommentReference"/>
        </w:rPr>
        <w:commentReference w:id="1"/>
      </w:r>
      <w:r w:rsidR="00A320AE">
        <w:rPr>
          <w:lang w:val="en-US"/>
        </w:rPr>
        <w:t xml:space="preserve">Good hedging behavior : because the </w:t>
      </w:r>
      <w:proofErr w:type="spellStart"/>
      <w:r w:rsidR="00A320AE">
        <w:rPr>
          <w:lang w:val="en-US"/>
        </w:rPr>
        <w:t>Pricer</w:t>
      </w:r>
      <w:proofErr w:type="spellEnd"/>
      <w:r w:rsidR="00A320AE">
        <w:rPr>
          <w:lang w:val="en-US"/>
        </w:rPr>
        <w:t xml:space="preserve"> will be used for hedging purpose, it should output smooth Greeks in all realistic market conditions.</w:t>
      </w:r>
      <w:r w:rsidRPr="00E1368C">
        <w:rPr>
          <w:lang w:val="en-US"/>
        </w:rPr>
        <w:br/>
      </w:r>
      <w:r w:rsidRPr="00E1368C">
        <w:rPr>
          <w:lang w:val="en-US"/>
        </w:rPr>
        <w:br/>
      </w:r>
      <w:proofErr w:type="spellStart"/>
      <w:r w:rsidRPr="009543F1">
        <w:rPr>
          <w:u w:val="single"/>
          <w:lang w:val="en-US"/>
        </w:rPr>
        <w:t>Pricer</w:t>
      </w:r>
      <w:proofErr w:type="spellEnd"/>
      <w:r w:rsidRPr="009543F1">
        <w:rPr>
          <w:u w:val="single"/>
          <w:lang w:val="en-US"/>
        </w:rPr>
        <w:t xml:space="preserve"> Description: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A TRS (Total Return Swap) is an instrument widely used in retail distribution networks, for private bank as well as for professional investors. A TRS is a derivatives contract where two parties exchange financials flows based on performance of financial instruments. The swap can be an exchange of: </w:t>
      </w:r>
      <w:r>
        <w:rPr>
          <w:lang w:val="en-US"/>
        </w:rPr>
        <w:br/>
        <w:t>-Equity underlying performance VS Fixed Rate.</w:t>
      </w:r>
      <w:r>
        <w:rPr>
          <w:lang w:val="en-US"/>
        </w:rPr>
        <w:br/>
        <w:t xml:space="preserve">-Equity underlying performance VS interest Rate floating Index (Euribor, </w:t>
      </w:r>
      <w:proofErr w:type="spellStart"/>
      <w:r>
        <w:rPr>
          <w:lang w:val="en-US"/>
        </w:rPr>
        <w:t>Eonia</w:t>
      </w:r>
      <w:proofErr w:type="spellEnd"/>
      <w:r>
        <w:rPr>
          <w:lang w:val="en-US"/>
        </w:rPr>
        <w:t xml:space="preserve">, </w:t>
      </w:r>
      <w:commentRangeStart w:id="2"/>
      <w:r>
        <w:rPr>
          <w:lang w:val="en-US"/>
        </w:rPr>
        <w:t>CMS</w:t>
      </w:r>
      <w:commentRangeEnd w:id="2"/>
      <w:r w:rsidR="00C36C08">
        <w:rPr>
          <w:rStyle w:val="CommentReference"/>
        </w:rPr>
        <w:commentReference w:id="2"/>
      </w:r>
      <w:r>
        <w:rPr>
          <w:lang w:val="en-US"/>
        </w:rPr>
        <w:t>..).</w:t>
      </w:r>
      <w:r>
        <w:rPr>
          <w:lang w:val="en-US"/>
        </w:rPr>
        <w:br/>
        <w:t>-Equity underlying performance VS Equity underlying performance.</w:t>
      </w:r>
    </w:p>
    <w:p w14:paraId="5DD05B01" w14:textId="77777777" w:rsidR="00F50735" w:rsidRDefault="00F50735">
      <w:pPr>
        <w:rPr>
          <w:lang w:val="en-US"/>
        </w:rPr>
      </w:pPr>
      <w:ins w:id="3" w:author="Natacha Pavlovic" w:date="2020-06-09T23:12:00Z">
        <w:r>
          <w:rPr>
            <w:lang w:val="en-US"/>
          </w:rPr>
          <w:t>-Equity underlying performance VS Bond underlying performance (</w:t>
        </w:r>
      </w:ins>
      <w:ins w:id="4" w:author="Natacha Pavlovic" w:date="2020-06-09T23:13:00Z">
        <w:r>
          <w:rPr>
            <w:lang w:val="en-US"/>
          </w:rPr>
          <w:t>light</w:t>
        </w:r>
      </w:ins>
      <w:ins w:id="5" w:author="Natacha Pavlovic" w:date="2020-06-09T23:12:00Z">
        <w:r>
          <w:rPr>
            <w:lang w:val="en-US"/>
          </w:rPr>
          <w:t xml:space="preserve"> model for the bond).</w:t>
        </w:r>
      </w:ins>
    </w:p>
    <w:p w14:paraId="1D401A4B" w14:textId="77777777" w:rsidR="00E1368C" w:rsidRDefault="00E1368C">
      <w:pPr>
        <w:rPr>
          <w:lang w:val="en-US"/>
        </w:rPr>
      </w:pPr>
    </w:p>
    <w:p w14:paraId="3F3D7C6C" w14:textId="77777777" w:rsidR="00E1368C" w:rsidRPr="009543F1" w:rsidRDefault="00E1368C">
      <w:pPr>
        <w:rPr>
          <w:u w:val="single"/>
          <w:lang w:val="en-US"/>
        </w:rPr>
      </w:pPr>
      <w:r w:rsidRPr="009543F1">
        <w:rPr>
          <w:u w:val="single"/>
          <w:lang w:val="en-US"/>
        </w:rPr>
        <w:t xml:space="preserve">Input </w:t>
      </w:r>
      <w:r w:rsidR="00B10553" w:rsidRPr="009543F1">
        <w:rPr>
          <w:u w:val="single"/>
          <w:lang w:val="en-US"/>
        </w:rPr>
        <w:t>List:</w:t>
      </w:r>
      <w:r w:rsidRPr="009543F1">
        <w:rPr>
          <w:u w:val="single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1368C" w14:paraId="7D3B26C2" w14:textId="77777777" w:rsidTr="00E1368C">
        <w:tc>
          <w:tcPr>
            <w:tcW w:w="4528" w:type="dxa"/>
          </w:tcPr>
          <w:p w14:paraId="34DB1885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4528" w:type="dxa"/>
          </w:tcPr>
          <w:p w14:paraId="544885A0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Data Description</w:t>
            </w:r>
          </w:p>
        </w:tc>
      </w:tr>
      <w:tr w:rsidR="00E1368C" w14:paraId="57F83108" w14:textId="77777777" w:rsidTr="00E1368C">
        <w:tc>
          <w:tcPr>
            <w:tcW w:w="4528" w:type="dxa"/>
          </w:tcPr>
          <w:p w14:paraId="614AE64C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Market Data</w:t>
            </w:r>
          </w:p>
        </w:tc>
        <w:tc>
          <w:tcPr>
            <w:tcW w:w="4528" w:type="dxa"/>
          </w:tcPr>
          <w:p w14:paraId="1171DB56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Underlying 1</w:t>
            </w:r>
          </w:p>
        </w:tc>
      </w:tr>
      <w:tr w:rsidR="00E1368C" w14:paraId="142906D1" w14:textId="77777777" w:rsidTr="00E1368C">
        <w:tc>
          <w:tcPr>
            <w:tcW w:w="4528" w:type="dxa"/>
          </w:tcPr>
          <w:p w14:paraId="677DE1FC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Market Data</w:t>
            </w:r>
          </w:p>
        </w:tc>
        <w:tc>
          <w:tcPr>
            <w:tcW w:w="4528" w:type="dxa"/>
          </w:tcPr>
          <w:p w14:paraId="635377D5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Underlying 2</w:t>
            </w:r>
          </w:p>
        </w:tc>
      </w:tr>
      <w:tr w:rsidR="00E1368C" w14:paraId="33898E8A" w14:textId="77777777" w:rsidTr="00E1368C">
        <w:tc>
          <w:tcPr>
            <w:tcW w:w="4528" w:type="dxa"/>
          </w:tcPr>
          <w:p w14:paraId="04F72AA4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Market Data</w:t>
            </w:r>
          </w:p>
        </w:tc>
        <w:tc>
          <w:tcPr>
            <w:tcW w:w="4528" w:type="dxa"/>
          </w:tcPr>
          <w:p w14:paraId="192B7739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FX Rates (when applicable)</w:t>
            </w:r>
          </w:p>
        </w:tc>
      </w:tr>
      <w:tr w:rsidR="00E1368C" w14:paraId="003B9B50" w14:textId="77777777" w:rsidTr="00E1368C">
        <w:tc>
          <w:tcPr>
            <w:tcW w:w="4528" w:type="dxa"/>
          </w:tcPr>
          <w:p w14:paraId="3F2E0CE3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Market Data</w:t>
            </w:r>
          </w:p>
        </w:tc>
        <w:tc>
          <w:tcPr>
            <w:tcW w:w="4528" w:type="dxa"/>
          </w:tcPr>
          <w:p w14:paraId="64B1489D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Interest Rates</w:t>
            </w:r>
          </w:p>
        </w:tc>
      </w:tr>
      <w:tr w:rsidR="00E1368C" w14:paraId="563B083B" w14:textId="77777777" w:rsidTr="00E1368C">
        <w:tc>
          <w:tcPr>
            <w:tcW w:w="4528" w:type="dxa"/>
          </w:tcPr>
          <w:p w14:paraId="09C1EB3C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Market Data</w:t>
            </w:r>
          </w:p>
        </w:tc>
        <w:tc>
          <w:tcPr>
            <w:tcW w:w="4528" w:type="dxa"/>
          </w:tcPr>
          <w:p w14:paraId="6F6A25DA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Basket Weights</w:t>
            </w:r>
          </w:p>
        </w:tc>
      </w:tr>
      <w:tr w:rsidR="00E1368C" w14:paraId="4F2F1518" w14:textId="77777777" w:rsidTr="00E1368C">
        <w:tc>
          <w:tcPr>
            <w:tcW w:w="4528" w:type="dxa"/>
          </w:tcPr>
          <w:p w14:paraId="31B7ADA8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Pricing Parameters</w:t>
            </w:r>
          </w:p>
        </w:tc>
        <w:tc>
          <w:tcPr>
            <w:tcW w:w="4528" w:type="dxa"/>
          </w:tcPr>
          <w:p w14:paraId="6E8DC0EC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As of Date</w:t>
            </w:r>
          </w:p>
        </w:tc>
      </w:tr>
      <w:tr w:rsidR="00E1368C" w14:paraId="0765C341" w14:textId="77777777" w:rsidTr="00E1368C">
        <w:tc>
          <w:tcPr>
            <w:tcW w:w="4528" w:type="dxa"/>
          </w:tcPr>
          <w:p w14:paraId="5C492131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Pricing Parameters</w:t>
            </w:r>
          </w:p>
        </w:tc>
        <w:tc>
          <w:tcPr>
            <w:tcW w:w="4528" w:type="dxa"/>
          </w:tcPr>
          <w:p w14:paraId="7C8B4F15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</w:tr>
      <w:tr w:rsidR="00E1368C" w14:paraId="788C0F40" w14:textId="77777777" w:rsidTr="00E1368C">
        <w:tc>
          <w:tcPr>
            <w:tcW w:w="4528" w:type="dxa"/>
          </w:tcPr>
          <w:p w14:paraId="66005A5F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Pricing Parameters</w:t>
            </w:r>
          </w:p>
        </w:tc>
        <w:tc>
          <w:tcPr>
            <w:tcW w:w="4528" w:type="dxa"/>
          </w:tcPr>
          <w:p w14:paraId="3697CC79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End Da</w:t>
            </w:r>
            <w:r w:rsidR="00B10553">
              <w:rPr>
                <w:lang w:val="en-US"/>
              </w:rPr>
              <w:t>te</w:t>
            </w:r>
          </w:p>
        </w:tc>
      </w:tr>
      <w:tr w:rsidR="00E1368C" w:rsidRPr="00C36C08" w14:paraId="58A95B78" w14:textId="77777777" w:rsidTr="00E1368C">
        <w:tc>
          <w:tcPr>
            <w:tcW w:w="4528" w:type="dxa"/>
          </w:tcPr>
          <w:p w14:paraId="30320D87" w14:textId="77777777" w:rsidR="00E1368C" w:rsidRDefault="00E1368C">
            <w:pPr>
              <w:rPr>
                <w:lang w:val="en-US"/>
              </w:rPr>
            </w:pPr>
            <w:r>
              <w:rPr>
                <w:lang w:val="en-US"/>
              </w:rPr>
              <w:t>Pricing Parameters</w:t>
            </w:r>
          </w:p>
        </w:tc>
        <w:tc>
          <w:tcPr>
            <w:tcW w:w="4528" w:type="dxa"/>
          </w:tcPr>
          <w:p w14:paraId="0B3DB083" w14:textId="77777777" w:rsidR="00E1368C" w:rsidRDefault="00B10553">
            <w:pPr>
              <w:rPr>
                <w:lang w:val="en-US"/>
              </w:rPr>
            </w:pPr>
            <w:r>
              <w:rPr>
                <w:lang w:val="en-US"/>
              </w:rPr>
              <w:t xml:space="preserve">Equity Leg Type </w:t>
            </w:r>
            <w:commentRangeStart w:id="6"/>
            <w:r>
              <w:rPr>
                <w:lang w:val="en-US"/>
              </w:rPr>
              <w:t>(Fixed or Floating Asset)</w:t>
            </w:r>
            <w:commentRangeEnd w:id="6"/>
            <w:r w:rsidR="0055422A">
              <w:rPr>
                <w:rStyle w:val="CommentReference"/>
              </w:rPr>
              <w:commentReference w:id="6"/>
            </w:r>
          </w:p>
        </w:tc>
      </w:tr>
      <w:tr w:rsidR="00E1368C" w:rsidRPr="00C36C08" w14:paraId="6295898F" w14:textId="77777777" w:rsidTr="00E1368C">
        <w:tc>
          <w:tcPr>
            <w:tcW w:w="4528" w:type="dxa"/>
          </w:tcPr>
          <w:p w14:paraId="7426E82D" w14:textId="77777777" w:rsidR="00E1368C" w:rsidRDefault="00B10553">
            <w:pPr>
              <w:rPr>
                <w:lang w:val="en-US"/>
              </w:rPr>
            </w:pPr>
            <w:r>
              <w:rPr>
                <w:lang w:val="en-US"/>
              </w:rPr>
              <w:t>Pricing Parameters</w:t>
            </w:r>
          </w:p>
        </w:tc>
        <w:tc>
          <w:tcPr>
            <w:tcW w:w="4528" w:type="dxa"/>
          </w:tcPr>
          <w:p w14:paraId="13A60188" w14:textId="77777777" w:rsidR="00E1368C" w:rsidRDefault="00B10553">
            <w:pPr>
              <w:rPr>
                <w:lang w:val="en-US"/>
              </w:rPr>
            </w:pPr>
            <w:r>
              <w:rPr>
                <w:lang w:val="en-US"/>
              </w:rPr>
              <w:t>Leg 1 schedule (Fixing and Payment)</w:t>
            </w:r>
          </w:p>
        </w:tc>
      </w:tr>
      <w:tr w:rsidR="00E1368C" w:rsidRPr="00C36C08" w14:paraId="0B8A0518" w14:textId="77777777" w:rsidTr="00E1368C">
        <w:tc>
          <w:tcPr>
            <w:tcW w:w="4528" w:type="dxa"/>
          </w:tcPr>
          <w:p w14:paraId="1DCB13E9" w14:textId="77777777" w:rsidR="00E1368C" w:rsidRDefault="00B10553">
            <w:pPr>
              <w:rPr>
                <w:lang w:val="en-US"/>
              </w:rPr>
            </w:pPr>
            <w:r>
              <w:rPr>
                <w:lang w:val="en-US"/>
              </w:rPr>
              <w:t>Pricing Parameters</w:t>
            </w:r>
          </w:p>
        </w:tc>
        <w:tc>
          <w:tcPr>
            <w:tcW w:w="4528" w:type="dxa"/>
          </w:tcPr>
          <w:p w14:paraId="12C786C6" w14:textId="77777777" w:rsidR="00E1368C" w:rsidRDefault="00B10553">
            <w:pPr>
              <w:rPr>
                <w:lang w:val="en-US"/>
              </w:rPr>
            </w:pPr>
            <w:r>
              <w:rPr>
                <w:lang w:val="en-US"/>
              </w:rPr>
              <w:t>Leg 2 schedule (Fixing and Payment)</w:t>
            </w:r>
          </w:p>
        </w:tc>
      </w:tr>
      <w:tr w:rsidR="00E1368C" w14:paraId="68F9F81F" w14:textId="77777777" w:rsidTr="00E1368C">
        <w:tc>
          <w:tcPr>
            <w:tcW w:w="4528" w:type="dxa"/>
          </w:tcPr>
          <w:p w14:paraId="48F20ECF" w14:textId="77777777" w:rsidR="00E1368C" w:rsidRDefault="00B10553">
            <w:pPr>
              <w:rPr>
                <w:lang w:val="en-US"/>
              </w:rPr>
            </w:pPr>
            <w:r>
              <w:rPr>
                <w:lang w:val="en-US"/>
              </w:rPr>
              <w:t>Pricing Parameters</w:t>
            </w:r>
          </w:p>
        </w:tc>
        <w:tc>
          <w:tcPr>
            <w:tcW w:w="4528" w:type="dxa"/>
          </w:tcPr>
          <w:p w14:paraId="092EF1AC" w14:textId="77777777" w:rsidR="00E1368C" w:rsidRDefault="00B10553">
            <w:pPr>
              <w:rPr>
                <w:lang w:val="en-US"/>
              </w:rPr>
            </w:pPr>
            <w:r>
              <w:rPr>
                <w:lang w:val="en-US"/>
              </w:rPr>
              <w:t>Dividend Ratio</w:t>
            </w:r>
          </w:p>
        </w:tc>
      </w:tr>
      <w:tr w:rsidR="00E1368C" w14:paraId="703B8641" w14:textId="77777777" w:rsidTr="00E1368C">
        <w:tc>
          <w:tcPr>
            <w:tcW w:w="4528" w:type="dxa"/>
          </w:tcPr>
          <w:p w14:paraId="58B0B6A5" w14:textId="77777777" w:rsidR="00E1368C" w:rsidRDefault="00B10553">
            <w:pPr>
              <w:rPr>
                <w:lang w:val="en-US"/>
              </w:rPr>
            </w:pPr>
            <w:r>
              <w:rPr>
                <w:lang w:val="en-US"/>
              </w:rPr>
              <w:t>Pricing Parameters</w:t>
            </w:r>
          </w:p>
        </w:tc>
        <w:tc>
          <w:tcPr>
            <w:tcW w:w="4528" w:type="dxa"/>
          </w:tcPr>
          <w:p w14:paraId="0E5BBBAD" w14:textId="77777777" w:rsidR="00B10553" w:rsidRDefault="00B10553">
            <w:pPr>
              <w:rPr>
                <w:lang w:val="en-US"/>
              </w:rPr>
            </w:pPr>
            <w:r>
              <w:rPr>
                <w:lang w:val="en-US"/>
              </w:rPr>
              <w:t>Payment Currency</w:t>
            </w:r>
          </w:p>
        </w:tc>
      </w:tr>
      <w:tr w:rsidR="00B10553" w14:paraId="05A9D790" w14:textId="77777777" w:rsidTr="00E1368C">
        <w:tc>
          <w:tcPr>
            <w:tcW w:w="4528" w:type="dxa"/>
          </w:tcPr>
          <w:p w14:paraId="369A6479" w14:textId="77777777" w:rsidR="00B10553" w:rsidRDefault="00B10553">
            <w:pPr>
              <w:rPr>
                <w:lang w:val="en-US"/>
              </w:rPr>
            </w:pPr>
            <w:r>
              <w:rPr>
                <w:lang w:val="en-US"/>
              </w:rPr>
              <w:t>Pricing Parameters</w:t>
            </w:r>
          </w:p>
        </w:tc>
        <w:tc>
          <w:tcPr>
            <w:tcW w:w="4528" w:type="dxa"/>
          </w:tcPr>
          <w:p w14:paraId="5C0D4F58" w14:textId="77777777" w:rsidR="00B10553" w:rsidRDefault="00B10553">
            <w:pPr>
              <w:rPr>
                <w:lang w:val="en-US"/>
              </w:rPr>
            </w:pPr>
            <w:r>
              <w:rPr>
                <w:lang w:val="en-US"/>
              </w:rPr>
              <w:t>Notional</w:t>
            </w:r>
          </w:p>
        </w:tc>
      </w:tr>
    </w:tbl>
    <w:p w14:paraId="5FBF54B3" w14:textId="77777777" w:rsidR="00E1368C" w:rsidRDefault="00E1368C">
      <w:pPr>
        <w:rPr>
          <w:lang w:val="en-US"/>
        </w:rPr>
      </w:pPr>
    </w:p>
    <w:p w14:paraId="4A21495E" w14:textId="77777777" w:rsidR="00116B50" w:rsidRDefault="00116B50">
      <w:pPr>
        <w:rPr>
          <w:lang w:val="en-US"/>
        </w:rPr>
      </w:pPr>
    </w:p>
    <w:p w14:paraId="7A087C07" w14:textId="77777777" w:rsidR="00116B50" w:rsidRPr="009543F1" w:rsidRDefault="00B10553">
      <w:pPr>
        <w:rPr>
          <w:u w:val="single"/>
          <w:lang w:val="en-US"/>
        </w:rPr>
      </w:pPr>
      <w:r w:rsidRPr="009543F1">
        <w:rPr>
          <w:u w:val="single"/>
          <w:lang w:val="en-US"/>
        </w:rPr>
        <w:lastRenderedPageBreak/>
        <w:t xml:space="preserve">Outputs: </w:t>
      </w:r>
      <w:r w:rsidRPr="009543F1">
        <w:rPr>
          <w:u w:val="single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B10553" w14:paraId="0AC3937A" w14:textId="77777777" w:rsidTr="00B10553">
        <w:tc>
          <w:tcPr>
            <w:tcW w:w="1811" w:type="dxa"/>
          </w:tcPr>
          <w:p w14:paraId="328B136D" w14:textId="77777777" w:rsidR="00B10553" w:rsidRDefault="00B10553">
            <w:pPr>
              <w:rPr>
                <w:lang w:val="en-US"/>
              </w:rPr>
            </w:pPr>
            <w:r>
              <w:rPr>
                <w:lang w:val="en-US"/>
              </w:rPr>
              <w:t>Indicators</w:t>
            </w:r>
          </w:p>
        </w:tc>
        <w:tc>
          <w:tcPr>
            <w:tcW w:w="1811" w:type="dxa"/>
          </w:tcPr>
          <w:p w14:paraId="1C75123E" w14:textId="77777777" w:rsidR="00B10553" w:rsidRDefault="00B10553">
            <w:pPr>
              <w:rPr>
                <w:lang w:val="en-US"/>
              </w:rPr>
            </w:pPr>
            <w:r>
              <w:rPr>
                <w:lang w:val="en-US"/>
              </w:rPr>
              <w:t>Bumped Parameters</w:t>
            </w:r>
          </w:p>
        </w:tc>
        <w:tc>
          <w:tcPr>
            <w:tcW w:w="1811" w:type="dxa"/>
          </w:tcPr>
          <w:p w14:paraId="52499F9A" w14:textId="77777777" w:rsidR="00B10553" w:rsidRDefault="00B1055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811" w:type="dxa"/>
          </w:tcPr>
          <w:p w14:paraId="6D7CB0EF" w14:textId="77777777" w:rsidR="00B10553" w:rsidRDefault="00B10553">
            <w:pPr>
              <w:rPr>
                <w:lang w:val="en-US"/>
              </w:rPr>
            </w:pPr>
            <w:r>
              <w:rPr>
                <w:lang w:val="en-US"/>
              </w:rPr>
              <w:t>Bump</w:t>
            </w:r>
          </w:p>
        </w:tc>
        <w:tc>
          <w:tcPr>
            <w:tcW w:w="1812" w:type="dxa"/>
          </w:tcPr>
          <w:p w14:paraId="639CA06E" w14:textId="77777777" w:rsidR="00B10553" w:rsidRDefault="00B10553">
            <w:pPr>
              <w:rPr>
                <w:lang w:val="en-US"/>
              </w:rPr>
            </w:pPr>
            <w:r>
              <w:rPr>
                <w:lang w:val="en-US"/>
              </w:rPr>
              <w:t>Normalization</w:t>
            </w:r>
          </w:p>
        </w:tc>
      </w:tr>
      <w:tr w:rsidR="00B10553" w:rsidRPr="00C36C08" w14:paraId="7C3A566D" w14:textId="77777777" w:rsidTr="00B10553">
        <w:tc>
          <w:tcPr>
            <w:tcW w:w="1811" w:type="dxa"/>
          </w:tcPr>
          <w:p w14:paraId="0BFD57EF" w14:textId="77777777" w:rsidR="00B10553" w:rsidRDefault="00B10553">
            <w:pPr>
              <w:rPr>
                <w:lang w:val="en-US"/>
              </w:rPr>
            </w:pPr>
            <w:r>
              <w:rPr>
                <w:lang w:val="en-US"/>
              </w:rPr>
              <w:t>Equity Delta</w:t>
            </w:r>
          </w:p>
        </w:tc>
        <w:tc>
          <w:tcPr>
            <w:tcW w:w="1811" w:type="dxa"/>
          </w:tcPr>
          <w:p w14:paraId="11233089" w14:textId="77777777" w:rsidR="00B10553" w:rsidRDefault="00116B50">
            <w:pPr>
              <w:rPr>
                <w:lang w:val="en-US"/>
              </w:rPr>
            </w:pPr>
            <w:r>
              <w:rPr>
                <w:lang w:val="en-US"/>
              </w:rPr>
              <w:t>Equity Spot</w:t>
            </w:r>
          </w:p>
        </w:tc>
        <w:tc>
          <w:tcPr>
            <w:tcW w:w="1811" w:type="dxa"/>
          </w:tcPr>
          <w:p w14:paraId="0E09C0E7" w14:textId="77777777" w:rsidR="00B10553" w:rsidRDefault="00116B50">
            <w:pPr>
              <w:rPr>
                <w:lang w:val="en-US"/>
              </w:rPr>
            </w:pPr>
            <w:r>
              <w:rPr>
                <w:lang w:val="en-US"/>
              </w:rPr>
              <w:t>Relative symmetric finite difference + PSG</w:t>
            </w:r>
          </w:p>
        </w:tc>
        <w:tc>
          <w:tcPr>
            <w:tcW w:w="1811" w:type="dxa"/>
          </w:tcPr>
          <w:p w14:paraId="273A1C2F" w14:textId="77777777" w:rsidR="00B10553" w:rsidRDefault="00116B50">
            <w:pPr>
              <w:rPr>
                <w:lang w:val="en-US"/>
              </w:rPr>
            </w:pPr>
            <w:r>
              <w:rPr>
                <w:lang w:val="en-US"/>
              </w:rPr>
              <w:t>1%</w:t>
            </w:r>
          </w:p>
        </w:tc>
        <w:tc>
          <w:tcPr>
            <w:tcW w:w="1812" w:type="dxa"/>
          </w:tcPr>
          <w:p w14:paraId="7B580EBD" w14:textId="77777777" w:rsidR="00B10553" w:rsidRDefault="00116B50">
            <w:pPr>
              <w:rPr>
                <w:lang w:val="en-US"/>
              </w:rPr>
            </w:pPr>
            <w:r>
              <w:rPr>
                <w:lang w:val="en-US"/>
              </w:rPr>
              <w:t>Divide by the choc in % of the spot</w:t>
            </w:r>
          </w:p>
        </w:tc>
      </w:tr>
      <w:tr w:rsidR="00B10553" w14:paraId="62A529FA" w14:textId="77777777" w:rsidTr="00B10553">
        <w:tc>
          <w:tcPr>
            <w:tcW w:w="1811" w:type="dxa"/>
          </w:tcPr>
          <w:p w14:paraId="651297D8" w14:textId="77777777" w:rsidR="00B10553" w:rsidRDefault="00B10553">
            <w:pPr>
              <w:rPr>
                <w:lang w:val="en-US"/>
              </w:rPr>
            </w:pPr>
            <w:r>
              <w:rPr>
                <w:lang w:val="en-US"/>
              </w:rPr>
              <w:t>Repo</w:t>
            </w:r>
          </w:p>
        </w:tc>
        <w:tc>
          <w:tcPr>
            <w:tcW w:w="1811" w:type="dxa"/>
          </w:tcPr>
          <w:p w14:paraId="15582A3D" w14:textId="77777777" w:rsidR="00B10553" w:rsidRDefault="00116B50">
            <w:pPr>
              <w:rPr>
                <w:lang w:val="en-US"/>
              </w:rPr>
            </w:pPr>
            <w:r>
              <w:rPr>
                <w:lang w:val="en-US"/>
              </w:rPr>
              <w:t>Repo Curve</w:t>
            </w:r>
          </w:p>
        </w:tc>
        <w:tc>
          <w:tcPr>
            <w:tcW w:w="1811" w:type="dxa"/>
          </w:tcPr>
          <w:p w14:paraId="725927CB" w14:textId="77777777" w:rsidR="00B10553" w:rsidRDefault="00116B50">
            <w:pPr>
              <w:rPr>
                <w:lang w:val="en-US"/>
              </w:rPr>
            </w:pPr>
            <w:r>
              <w:rPr>
                <w:lang w:val="en-US"/>
              </w:rPr>
              <w:t xml:space="preserve">Absolute asymmetric finite difference </w:t>
            </w:r>
          </w:p>
        </w:tc>
        <w:tc>
          <w:tcPr>
            <w:tcW w:w="1811" w:type="dxa"/>
          </w:tcPr>
          <w:p w14:paraId="61589B71" w14:textId="77777777" w:rsidR="00B10553" w:rsidRDefault="00116B50">
            <w:pPr>
              <w:rPr>
                <w:lang w:val="en-US"/>
              </w:rPr>
            </w:pPr>
            <w:r>
              <w:rPr>
                <w:lang w:val="en-US"/>
              </w:rPr>
              <w:t>0,01%</w:t>
            </w:r>
          </w:p>
        </w:tc>
        <w:tc>
          <w:tcPr>
            <w:tcW w:w="1812" w:type="dxa"/>
          </w:tcPr>
          <w:p w14:paraId="1F503244" w14:textId="77777777" w:rsidR="00B10553" w:rsidRDefault="00B10553">
            <w:pPr>
              <w:rPr>
                <w:lang w:val="en-US"/>
              </w:rPr>
            </w:pPr>
          </w:p>
        </w:tc>
      </w:tr>
      <w:tr w:rsidR="00B10553" w14:paraId="3CB5ADEF" w14:textId="77777777" w:rsidTr="00B10553">
        <w:tc>
          <w:tcPr>
            <w:tcW w:w="1811" w:type="dxa"/>
          </w:tcPr>
          <w:p w14:paraId="75483C66" w14:textId="77777777" w:rsidR="00B10553" w:rsidRDefault="00B10553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  <w:tc>
          <w:tcPr>
            <w:tcW w:w="1811" w:type="dxa"/>
          </w:tcPr>
          <w:p w14:paraId="6F421A6D" w14:textId="77777777" w:rsidR="00B10553" w:rsidRDefault="00116B50">
            <w:pPr>
              <w:rPr>
                <w:lang w:val="en-US"/>
              </w:rPr>
            </w:pPr>
            <w:r>
              <w:rPr>
                <w:lang w:val="en-US"/>
              </w:rPr>
              <w:t>Unknow Dividend</w:t>
            </w:r>
          </w:p>
        </w:tc>
        <w:tc>
          <w:tcPr>
            <w:tcW w:w="1811" w:type="dxa"/>
          </w:tcPr>
          <w:p w14:paraId="55FCADB9" w14:textId="77777777" w:rsidR="00B10553" w:rsidRDefault="00116B50">
            <w:pPr>
              <w:rPr>
                <w:lang w:val="en-US"/>
              </w:rPr>
            </w:pPr>
            <w:r>
              <w:rPr>
                <w:lang w:val="en-US"/>
              </w:rPr>
              <w:t xml:space="preserve">Absolute asymmetric finite difference (Gross </w:t>
            </w:r>
            <w:proofErr w:type="spellStart"/>
            <w:r>
              <w:rPr>
                <w:lang w:val="en-US"/>
              </w:rPr>
              <w:t>Dividende</w:t>
            </w:r>
            <w:proofErr w:type="spellEnd"/>
            <w:r>
              <w:rPr>
                <w:lang w:val="en-US"/>
              </w:rPr>
              <w:t xml:space="preserve"> Without All-In)</w:t>
            </w:r>
          </w:p>
        </w:tc>
        <w:tc>
          <w:tcPr>
            <w:tcW w:w="1811" w:type="dxa"/>
          </w:tcPr>
          <w:p w14:paraId="59A18239" w14:textId="77777777" w:rsidR="00B10553" w:rsidRDefault="00116B50">
            <w:pPr>
              <w:rPr>
                <w:lang w:val="en-US"/>
              </w:rPr>
            </w:pPr>
            <w:r>
              <w:rPr>
                <w:lang w:val="en-US"/>
              </w:rPr>
              <w:t>1%</w:t>
            </w:r>
          </w:p>
        </w:tc>
        <w:tc>
          <w:tcPr>
            <w:tcW w:w="1812" w:type="dxa"/>
          </w:tcPr>
          <w:p w14:paraId="240DB3C1" w14:textId="77777777" w:rsidR="00B10553" w:rsidRDefault="00B10553">
            <w:pPr>
              <w:rPr>
                <w:lang w:val="en-US"/>
              </w:rPr>
            </w:pPr>
          </w:p>
        </w:tc>
      </w:tr>
      <w:tr w:rsidR="00116B50" w14:paraId="2F4F8C21" w14:textId="77777777" w:rsidTr="00B10553">
        <w:tc>
          <w:tcPr>
            <w:tcW w:w="1811" w:type="dxa"/>
          </w:tcPr>
          <w:p w14:paraId="20DE73DB" w14:textId="77777777" w:rsidR="00116B50" w:rsidRDefault="00116B50" w:rsidP="00116B50">
            <w:pPr>
              <w:rPr>
                <w:lang w:val="en-US"/>
              </w:rPr>
            </w:pPr>
            <w:r>
              <w:rPr>
                <w:lang w:val="en-US"/>
              </w:rPr>
              <w:t>IR Delta</w:t>
            </w:r>
          </w:p>
        </w:tc>
        <w:tc>
          <w:tcPr>
            <w:tcW w:w="1811" w:type="dxa"/>
          </w:tcPr>
          <w:p w14:paraId="110F5DB8" w14:textId="77777777" w:rsidR="00116B50" w:rsidRDefault="00116B50" w:rsidP="00116B50">
            <w:pPr>
              <w:rPr>
                <w:lang w:val="en-US"/>
              </w:rPr>
            </w:pPr>
            <w:r>
              <w:rPr>
                <w:lang w:val="en-US"/>
              </w:rPr>
              <w:t>IR Curve</w:t>
            </w:r>
          </w:p>
        </w:tc>
        <w:tc>
          <w:tcPr>
            <w:tcW w:w="1811" w:type="dxa"/>
          </w:tcPr>
          <w:p w14:paraId="158B286C" w14:textId="77777777" w:rsidR="00116B50" w:rsidRDefault="00116B50" w:rsidP="00116B50">
            <w:pPr>
              <w:rPr>
                <w:lang w:val="en-US"/>
              </w:rPr>
            </w:pPr>
            <w:r>
              <w:rPr>
                <w:lang w:val="en-US"/>
              </w:rPr>
              <w:t>Absolute asymmetric finite difference (parallel )</w:t>
            </w:r>
          </w:p>
        </w:tc>
        <w:tc>
          <w:tcPr>
            <w:tcW w:w="1811" w:type="dxa"/>
          </w:tcPr>
          <w:p w14:paraId="169A8324" w14:textId="77777777" w:rsidR="00116B50" w:rsidRDefault="00116B50" w:rsidP="00116B50">
            <w:pPr>
              <w:rPr>
                <w:lang w:val="en-US"/>
              </w:rPr>
            </w:pPr>
            <w:r>
              <w:rPr>
                <w:lang w:val="en-US"/>
              </w:rPr>
              <w:t>0.01%</w:t>
            </w:r>
          </w:p>
        </w:tc>
        <w:tc>
          <w:tcPr>
            <w:tcW w:w="1812" w:type="dxa"/>
          </w:tcPr>
          <w:p w14:paraId="40A5AFA1" w14:textId="77777777" w:rsidR="00116B50" w:rsidRDefault="00116B50" w:rsidP="00116B50">
            <w:pPr>
              <w:rPr>
                <w:lang w:val="en-US"/>
              </w:rPr>
            </w:pPr>
            <w:r>
              <w:rPr>
                <w:lang w:val="en-US"/>
              </w:rPr>
              <w:t>1% normalization</w:t>
            </w:r>
          </w:p>
        </w:tc>
      </w:tr>
      <w:tr w:rsidR="00116B50" w14:paraId="18C412FB" w14:textId="77777777" w:rsidTr="00B10553">
        <w:tc>
          <w:tcPr>
            <w:tcW w:w="1811" w:type="dxa"/>
          </w:tcPr>
          <w:p w14:paraId="19BFA342" w14:textId="77777777" w:rsidR="00116B50" w:rsidRDefault="00116B50" w:rsidP="00116B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Fx</w:t>
            </w:r>
            <w:proofErr w:type="spellEnd"/>
            <w:r>
              <w:rPr>
                <w:lang w:val="en-US"/>
              </w:rPr>
              <w:t xml:space="preserve"> Delta</w:t>
            </w:r>
          </w:p>
        </w:tc>
        <w:tc>
          <w:tcPr>
            <w:tcW w:w="1811" w:type="dxa"/>
          </w:tcPr>
          <w:p w14:paraId="67E6E993" w14:textId="77777777" w:rsidR="00116B50" w:rsidRDefault="00116B50" w:rsidP="00116B50">
            <w:pPr>
              <w:rPr>
                <w:lang w:val="en-US"/>
              </w:rPr>
            </w:pPr>
            <w:r>
              <w:rPr>
                <w:lang w:val="en-US"/>
              </w:rPr>
              <w:t>FX Spot</w:t>
            </w:r>
          </w:p>
        </w:tc>
        <w:tc>
          <w:tcPr>
            <w:tcW w:w="1811" w:type="dxa"/>
          </w:tcPr>
          <w:p w14:paraId="209B9B00" w14:textId="77777777" w:rsidR="00116B50" w:rsidRDefault="00116B50" w:rsidP="00116B50">
            <w:pPr>
              <w:rPr>
                <w:lang w:val="en-US"/>
              </w:rPr>
            </w:pPr>
            <w:r>
              <w:rPr>
                <w:lang w:val="en-US"/>
              </w:rPr>
              <w:t>Relative either symmetric or asymmetric, finite difference</w:t>
            </w:r>
          </w:p>
        </w:tc>
        <w:tc>
          <w:tcPr>
            <w:tcW w:w="1811" w:type="dxa"/>
          </w:tcPr>
          <w:p w14:paraId="0C960660" w14:textId="77777777" w:rsidR="00116B50" w:rsidRDefault="00116B50" w:rsidP="00116B50">
            <w:pPr>
              <w:rPr>
                <w:lang w:val="en-US"/>
              </w:rPr>
            </w:pPr>
            <w:r>
              <w:rPr>
                <w:lang w:val="en-US"/>
              </w:rPr>
              <w:t>1%</w:t>
            </w:r>
          </w:p>
        </w:tc>
        <w:tc>
          <w:tcPr>
            <w:tcW w:w="1812" w:type="dxa"/>
          </w:tcPr>
          <w:p w14:paraId="727F4D44" w14:textId="77777777" w:rsidR="00116B50" w:rsidRDefault="00116B50" w:rsidP="00116B50">
            <w:pPr>
              <w:rPr>
                <w:lang w:val="en-US"/>
              </w:rPr>
            </w:pPr>
            <w:r>
              <w:rPr>
                <w:lang w:val="en-US"/>
              </w:rPr>
              <w:t>0.01 normalization if symmetric</w:t>
            </w:r>
          </w:p>
        </w:tc>
      </w:tr>
      <w:tr w:rsidR="001D6CBA" w14:paraId="482DF349" w14:textId="77777777" w:rsidTr="00B10553">
        <w:tc>
          <w:tcPr>
            <w:tcW w:w="1811" w:type="dxa"/>
          </w:tcPr>
          <w:p w14:paraId="3518E29A" w14:textId="77777777" w:rsidR="001D6CBA" w:rsidRDefault="001D6CBA" w:rsidP="00116B50">
            <w:pPr>
              <w:rPr>
                <w:lang w:val="en-US"/>
              </w:rPr>
            </w:pPr>
            <w:r>
              <w:rPr>
                <w:lang w:val="en-US"/>
              </w:rPr>
              <w:t>AI Delta</w:t>
            </w:r>
          </w:p>
        </w:tc>
        <w:tc>
          <w:tcPr>
            <w:tcW w:w="1811" w:type="dxa"/>
          </w:tcPr>
          <w:p w14:paraId="16BA095C" w14:textId="77777777" w:rsidR="001D6CBA" w:rsidRDefault="001D6CBA" w:rsidP="00116B50">
            <w:pPr>
              <w:rPr>
                <w:lang w:val="en-US"/>
              </w:rPr>
            </w:pPr>
            <w:r>
              <w:rPr>
                <w:lang w:val="en-US"/>
              </w:rPr>
              <w:t>AI Parameters</w:t>
            </w:r>
          </w:p>
        </w:tc>
        <w:tc>
          <w:tcPr>
            <w:tcW w:w="1811" w:type="dxa"/>
          </w:tcPr>
          <w:p w14:paraId="7A05D8F9" w14:textId="77777777" w:rsidR="001D6CBA" w:rsidRDefault="001D6CBA" w:rsidP="00116B50">
            <w:pPr>
              <w:rPr>
                <w:lang w:val="en-US"/>
              </w:rPr>
            </w:pPr>
            <w:r>
              <w:rPr>
                <w:lang w:val="en-US"/>
              </w:rPr>
              <w:t>Absolute asymmetric finite difference</w:t>
            </w:r>
          </w:p>
        </w:tc>
        <w:tc>
          <w:tcPr>
            <w:tcW w:w="1811" w:type="dxa"/>
          </w:tcPr>
          <w:p w14:paraId="4D61BE65" w14:textId="77777777" w:rsidR="001D6CBA" w:rsidRDefault="001D6CBA" w:rsidP="00116B50">
            <w:pPr>
              <w:rPr>
                <w:lang w:val="en-US"/>
              </w:rPr>
            </w:pPr>
            <w:r>
              <w:rPr>
                <w:lang w:val="en-US"/>
              </w:rPr>
              <w:t>1%</w:t>
            </w:r>
          </w:p>
        </w:tc>
        <w:tc>
          <w:tcPr>
            <w:tcW w:w="1812" w:type="dxa"/>
          </w:tcPr>
          <w:p w14:paraId="39D1FEEF" w14:textId="77777777" w:rsidR="001D6CBA" w:rsidRDefault="001D6CBA" w:rsidP="00116B50">
            <w:pPr>
              <w:rPr>
                <w:lang w:val="en-US"/>
              </w:rPr>
            </w:pPr>
          </w:p>
        </w:tc>
      </w:tr>
    </w:tbl>
    <w:p w14:paraId="25DB16E8" w14:textId="77777777" w:rsidR="00B10553" w:rsidRDefault="00B10553">
      <w:pPr>
        <w:rPr>
          <w:lang w:val="en-US"/>
        </w:rPr>
      </w:pPr>
    </w:p>
    <w:p w14:paraId="610A7E86" w14:textId="77777777" w:rsidR="00C02756" w:rsidRPr="001D6CBA" w:rsidRDefault="006E3B23">
      <w:pPr>
        <w:rPr>
          <w:lang w:val="en-US"/>
        </w:rPr>
      </w:pPr>
      <w:r w:rsidRPr="009543F1">
        <w:rPr>
          <w:u w:val="single"/>
          <w:lang w:val="en-US"/>
        </w:rPr>
        <w:t>Formula:</w:t>
      </w:r>
      <w:r w:rsidR="00116B50">
        <w:rPr>
          <w:lang w:val="en-US"/>
        </w:rPr>
        <w:t xml:space="preserve"> </w:t>
      </w:r>
      <w:r w:rsidR="00116B50">
        <w:rPr>
          <w:lang w:val="en-US"/>
        </w:rPr>
        <w:br/>
      </w:r>
      <w:r w:rsidR="00C02756">
        <w:rPr>
          <w:lang w:val="en-US"/>
        </w:rPr>
        <w:br/>
        <w:t xml:space="preserve">Mathematical Description : </w:t>
      </w:r>
      <w:r w:rsidR="001D6CBA">
        <w:rPr>
          <w:lang w:val="en-US"/>
        </w:rPr>
        <w:br/>
      </w: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the Equity performance schedule</m:t>
          </m:r>
        </m:oMath>
      </m:oMathPara>
    </w:p>
    <w:p w14:paraId="6AA4B604" w14:textId="77777777" w:rsidR="004646F1" w:rsidRPr="00A320AE" w:rsidRDefault="00BF30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 xml:space="preserve"> the fixed rate schedule and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 f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 f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 xml:space="preserve"> the fixing dates</m:t>
          </m:r>
        </m:oMath>
      </m:oMathPara>
    </w:p>
    <w:p w14:paraId="4BE7A167" w14:textId="77777777" w:rsidR="004646F1" w:rsidRPr="00A320AE" w:rsidRDefault="004646F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 the notional</m:t>
          </m:r>
        </m:oMath>
      </m:oMathPara>
    </w:p>
    <w:p w14:paraId="1027C01E" w14:textId="758BD97D" w:rsidR="004646F1" w:rsidRPr="00A320AE" w:rsidRDefault="00BF30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the value of the underlying at time t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div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the amount of dividend paid at time t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γ the dividend ratio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the interest rate amount fixe</m:t>
          </m:r>
          <m:r>
            <w:ins w:id="7" w:author="Ismail Laachir" w:date="2020-06-10T14:46:00Z">
              <w:rPr>
                <w:rFonts w:ascii="Cambria Math" w:eastAsiaTheme="minorEastAsia" w:hAnsi="Cambria Math"/>
                <w:lang w:val="en-US"/>
              </w:rPr>
              <m:t>d</m:t>
            </w:ins>
          </m:r>
          <m:r>
            <w:del w:id="8" w:author="Ismail Laachir" w:date="2020-06-10T14:46:00Z">
              <w:rPr>
                <w:rFonts w:ascii="Cambria Math" w:eastAsiaTheme="minorEastAsia" w:hAnsi="Cambria Math"/>
                <w:lang w:val="en-US"/>
              </w:rPr>
              <m:t>c</m:t>
            </w:del>
          </m:r>
          <m:r>
            <w:rPr>
              <w:rFonts w:ascii="Cambria Math" w:eastAsiaTheme="minorEastAsia" w:hAnsi="Cambria Math"/>
              <w:lang w:val="en-US"/>
            </w:rPr>
            <m:t xml:space="preserve"> in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for the time interval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,t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n the number of underlying</m:t>
          </m:r>
        </m:oMath>
      </m:oMathPara>
    </w:p>
    <w:p w14:paraId="6001EE40" w14:textId="77777777" w:rsidR="00C02756" w:rsidRPr="00A320AE" w:rsidRDefault="00BF30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the weight of the i-th underlying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CCy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the currency of S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CCy the payment currency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CCy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CCy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the value at time t of the exchange rate , expression 1 unit of CCy in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CCCy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</m:oMath>
      </m:oMathPara>
    </w:p>
    <w:p w14:paraId="451E05A9" w14:textId="77777777" w:rsidR="00DD26F5" w:rsidRDefault="00DD26F5">
      <w:pPr>
        <w:rPr>
          <w:rFonts w:eastAsiaTheme="minorEastAsia"/>
          <w:lang w:val="en-US"/>
        </w:rPr>
      </w:pPr>
    </w:p>
    <w:p w14:paraId="2BCBFA44" w14:textId="77777777" w:rsidR="00DD26F5" w:rsidRDefault="00DD26F5">
      <w:pPr>
        <w:rPr>
          <w:rFonts w:eastAsiaTheme="minorEastAsia"/>
          <w:lang w:val="en-US"/>
        </w:rPr>
      </w:pPr>
    </w:p>
    <w:p w14:paraId="4B4CBC53" w14:textId="77777777" w:rsidR="009747B2" w:rsidRDefault="009747B2">
      <w:pPr>
        <w:rPr>
          <w:rFonts w:eastAsiaTheme="minorEastAsia"/>
          <w:lang w:val="en-US"/>
        </w:rPr>
      </w:pPr>
    </w:p>
    <w:p w14:paraId="59E189C7" w14:textId="77777777" w:rsidR="00DD26F5" w:rsidRPr="00DD26F5" w:rsidRDefault="00DD26F5">
      <w:pPr>
        <w:rPr>
          <w:rFonts w:eastAsiaTheme="minorEastAsia"/>
          <w:lang w:val="en-US"/>
        </w:rPr>
      </w:pPr>
      <w:r w:rsidRPr="009543F1">
        <w:rPr>
          <w:rFonts w:eastAsiaTheme="minorEastAsia"/>
          <w:u w:val="single"/>
          <w:lang w:val="en-US"/>
        </w:rPr>
        <w:lastRenderedPageBreak/>
        <w:t>Swap Pay Off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=ϵ(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performance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dividend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Rate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3C6F7807" w14:textId="77777777" w:rsidR="00DD26F5" w:rsidRDefault="00DD26F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</w:t>
      </w:r>
    </w:p>
    <w:p w14:paraId="1B5C6B21" w14:textId="77777777" w:rsidR="00DD26F5" w:rsidRDefault="00DD26F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∈</m:t>
        </m:r>
      </m:oMath>
      <w:r>
        <w:rPr>
          <w:rFonts w:eastAsiaTheme="minorEastAsia"/>
          <w:lang w:val="en-US"/>
        </w:rPr>
        <w:t>=-1,1 if receive or paid</w:t>
      </w:r>
    </w:p>
    <w:p w14:paraId="43868883" w14:textId="77777777" w:rsidR="00DD26F5" w:rsidRDefault="00BF30B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performance(t)</m:t>
            </m:r>
          </m:sub>
        </m:sSub>
      </m:oMath>
      <w:r w:rsidR="00DD26F5">
        <w:rPr>
          <w:rFonts w:eastAsiaTheme="minorEastAsia"/>
          <w:lang w:val="en-US"/>
        </w:rPr>
        <w:t xml:space="preserve"> the </w:t>
      </w:r>
      <w:r w:rsidR="00A320AE">
        <w:rPr>
          <w:rFonts w:eastAsiaTheme="minorEastAsia"/>
          <w:lang w:val="en-US"/>
        </w:rPr>
        <w:t xml:space="preserve">payoff of the </w:t>
      </w:r>
      <w:r w:rsidR="00DD26F5">
        <w:rPr>
          <w:rFonts w:eastAsiaTheme="minorEastAsia"/>
          <w:lang w:val="en-US"/>
        </w:rPr>
        <w:t>performance of the leg</w:t>
      </w:r>
      <w:r w:rsidR="00A320AE">
        <w:rPr>
          <w:rFonts w:eastAsiaTheme="minorEastAsia"/>
          <w:lang w:val="en-US"/>
        </w:rPr>
        <w:t xml:space="preserve"> at time t</w:t>
      </w:r>
    </w:p>
    <w:p w14:paraId="1B2FD3EC" w14:textId="77777777" w:rsidR="00A320AE" w:rsidRDefault="00BF30BA" w:rsidP="00A320AE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dividend </m:t>
            </m:r>
          </m:sub>
        </m:sSub>
        <m:r>
          <w:rPr>
            <w:rFonts w:ascii="Cambria Math" w:eastAsiaTheme="minorEastAsia" w:hAnsi="Cambria Math"/>
            <w:lang w:val="en-US"/>
          </w:rPr>
          <m:t>(t)</m:t>
        </m:r>
      </m:oMath>
      <w:r w:rsidR="00A320AE">
        <w:rPr>
          <w:rFonts w:eastAsiaTheme="minorEastAsia"/>
          <w:lang w:val="en-US"/>
        </w:rPr>
        <w:t xml:space="preserve"> the payoff of the dividend of the leg at time t</w:t>
      </w:r>
    </w:p>
    <w:p w14:paraId="14E1BF68" w14:textId="77777777" w:rsidR="00A320AE" w:rsidRDefault="00BF30BA" w:rsidP="00A320AE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Rate(t)</m:t>
            </m:r>
          </m:sub>
        </m:sSub>
      </m:oMath>
      <w:r w:rsidR="00A320AE">
        <w:rPr>
          <w:rFonts w:eastAsiaTheme="minorEastAsia"/>
          <w:lang w:val="en-US"/>
        </w:rPr>
        <w:t xml:space="preserve"> the payoff of the rate of the leg at time t</w:t>
      </w:r>
    </w:p>
    <w:p w14:paraId="3378B4E0" w14:textId="77777777" w:rsidR="00A320AE" w:rsidRDefault="00A320AE" w:rsidP="00A320AE">
      <w:pPr>
        <w:rPr>
          <w:rFonts w:eastAsiaTheme="minorEastAsia"/>
          <w:lang w:val="en-US"/>
        </w:rPr>
      </w:pPr>
    </w:p>
    <w:p w14:paraId="38BFC2C7" w14:textId="77777777" w:rsidR="00A320AE" w:rsidRPr="00FE4B1A" w:rsidRDefault="00A320AE">
      <w:pPr>
        <w:rPr>
          <w:rFonts w:eastAsiaTheme="minorEastAsia"/>
          <w:lang w:val="en-US"/>
        </w:rPr>
      </w:pPr>
      <w:r w:rsidRPr="009543F1">
        <w:rPr>
          <w:rFonts w:eastAsiaTheme="minorEastAsia"/>
          <w:i/>
          <w:iCs/>
          <w:lang w:val="en-US"/>
        </w:rPr>
        <w:t>Performance Leg :</w:t>
      </w:r>
      <w:r>
        <w:rPr>
          <w:rFonts w:eastAsiaTheme="minorEastAsia"/>
          <w:lang w:val="en-US"/>
        </w:rPr>
        <w:t xml:space="preserve"> </w:t>
      </w:r>
      <w:r w:rsidR="00FE4B1A"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performance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CCy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CCy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FA0181F" w14:textId="77777777" w:rsidR="00FE4B1A" w:rsidRPr="00AF2006" w:rsidRDefault="00FE4B1A">
      <w:pPr>
        <w:rPr>
          <w:rFonts w:eastAsiaTheme="minorEastAsia"/>
          <w:lang w:val="en-US"/>
        </w:rPr>
      </w:pPr>
      <w:r w:rsidRPr="009543F1">
        <w:rPr>
          <w:rFonts w:eastAsiaTheme="minorEastAsia"/>
          <w:i/>
          <w:iCs/>
          <w:lang w:val="en-US"/>
        </w:rPr>
        <w:t>Dividend Leg :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dividend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=γ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CCy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CCy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div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2BCA3035" w14:textId="77777777" w:rsidR="00AF2006" w:rsidRPr="00AF2006" w:rsidRDefault="00AF2006">
      <w:pPr>
        <w:rPr>
          <w:rFonts w:eastAsiaTheme="minorEastAsia"/>
          <w:lang w:val="en-US"/>
        </w:rPr>
      </w:pPr>
      <w:r w:rsidRPr="009543F1">
        <w:rPr>
          <w:rFonts w:eastAsiaTheme="minorEastAsia"/>
          <w:i/>
          <w:iCs/>
          <w:lang w:val="en-US"/>
        </w:rPr>
        <w:t>Rate Leg :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br/>
        <w:t xml:space="preserve">a) Floating Rate : </w:t>
      </w:r>
      <w:r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rate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(t)=N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r(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 f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p>
              </m:sSubSup>
            </m:e>
          </m:nary>
          <w:commentRangeStart w:id="9"/>
          <w:commentRangeEnd w:id="9"/>
          <m:r>
            <m:rPr>
              <m:sty m:val="p"/>
            </m:rPr>
            <w:rPr>
              <w:rStyle w:val="CommentReference"/>
            </w:rPr>
            <w:commentReference w:id="9"/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6A83E05" w14:textId="77777777" w:rsidR="00AF2006" w:rsidRDefault="00AF20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b) Fixed </w:t>
      </w:r>
      <w:r w:rsidR="009543F1">
        <w:rPr>
          <w:rFonts w:eastAsiaTheme="minorEastAsia"/>
          <w:lang w:val="en-US"/>
        </w:rPr>
        <w:t>Rate:</w:t>
      </w:r>
    </w:p>
    <w:p w14:paraId="7F5FF458" w14:textId="77777777" w:rsidR="00A320AE" w:rsidRPr="001D3C62" w:rsidRDefault="00BF30B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rate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p>
              </m:sSubSup>
            </m:e>
          </m:nary>
        </m:oMath>
      </m:oMathPara>
    </w:p>
    <w:p w14:paraId="1F2DCC75" w14:textId="77777777" w:rsidR="001D3C62" w:rsidRDefault="001D3C62">
      <w:pPr>
        <w:rPr>
          <w:rFonts w:eastAsiaTheme="minorEastAsia"/>
          <w:lang w:val="en-US"/>
        </w:rPr>
      </w:pPr>
    </w:p>
    <w:p w14:paraId="3B095AFA" w14:textId="77777777" w:rsidR="001D3C62" w:rsidRPr="009543F1" w:rsidRDefault="00A53A21">
      <w:pPr>
        <w:rPr>
          <w:rFonts w:eastAsiaTheme="minorEastAsia"/>
          <w:u w:val="single"/>
          <w:lang w:val="en-US"/>
        </w:rPr>
      </w:pPr>
      <w:r w:rsidRPr="009543F1">
        <w:rPr>
          <w:rFonts w:eastAsiaTheme="minorEastAsia"/>
          <w:u w:val="single"/>
          <w:lang w:val="en-US"/>
        </w:rPr>
        <w:t>Forward:</w:t>
      </w:r>
      <w:r w:rsidR="001D3C62" w:rsidRPr="009543F1">
        <w:rPr>
          <w:rFonts w:eastAsiaTheme="minorEastAsia"/>
          <w:u w:val="single"/>
          <w:lang w:val="en-US"/>
        </w:rPr>
        <w:t xml:space="preserve"> </w:t>
      </w:r>
      <w:r w:rsidR="001D3C62" w:rsidRPr="009543F1">
        <w:rPr>
          <w:rFonts w:eastAsiaTheme="minorEastAsia"/>
          <w:u w:val="single"/>
          <w:lang w:val="en-US"/>
        </w:rPr>
        <w:br/>
      </w:r>
    </w:p>
    <w:p w14:paraId="70F404AE" w14:textId="77777777" w:rsidR="001D3C62" w:rsidRDefault="001D3C62">
      <w:pPr>
        <w:rPr>
          <w:lang w:val="en-US"/>
        </w:rPr>
      </w:pPr>
      <w:r>
        <w:rPr>
          <w:lang w:val="en-US"/>
        </w:rPr>
        <w:t>Underlying Equity forward and expected dividends are in house computed and should include repo and dividend All-in</w:t>
      </w:r>
    </w:p>
    <w:p w14:paraId="5C647B93" w14:textId="77777777" w:rsidR="001D3C62" w:rsidRDefault="001D3C62">
      <w:pPr>
        <w:rPr>
          <w:lang w:val="en-US"/>
        </w:rPr>
      </w:pPr>
    </w:p>
    <w:p w14:paraId="15E593B1" w14:textId="77777777" w:rsidR="001D3C62" w:rsidRPr="009543F1" w:rsidRDefault="001D3C62">
      <w:pPr>
        <w:rPr>
          <w:i/>
          <w:iCs/>
          <w:lang w:val="en-US"/>
        </w:rPr>
      </w:pPr>
      <w:r w:rsidRPr="009543F1">
        <w:rPr>
          <w:i/>
          <w:iCs/>
          <w:lang w:val="en-US"/>
        </w:rPr>
        <w:t xml:space="preserve">Formula: </w:t>
      </w:r>
    </w:p>
    <w:p w14:paraId="235FA640" w14:textId="77777777" w:rsidR="001D3C62" w:rsidRDefault="001D3C62">
      <w:pPr>
        <w:rPr>
          <w:u w:val="single"/>
          <w:lang w:val="en-US"/>
        </w:rPr>
      </w:pPr>
    </w:p>
    <w:p w14:paraId="27799A87" w14:textId="77777777" w:rsidR="001D3C62" w:rsidRPr="001D3C62" w:rsidRDefault="001D3C6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CCy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CCy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Repo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CCy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CCy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nary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</m:oMath>
      </m:oMathPara>
    </w:p>
    <w:p w14:paraId="7F29E623" w14:textId="77777777" w:rsidR="001D3C62" w:rsidRPr="001D3C62" w:rsidRDefault="009543F1">
      <w:pPr>
        <w:rPr>
          <w:lang w:val="en-US"/>
        </w:rPr>
      </w:pPr>
      <w:r>
        <w:rPr>
          <w:rFonts w:eastAsiaTheme="minorEastAsia"/>
          <w:lang w:val="en-US"/>
        </w:rPr>
        <w:t>Where:</w:t>
      </w:r>
      <w:r w:rsidR="001D3C62">
        <w:rPr>
          <w:rFonts w:eastAsiaTheme="minorEastAsia"/>
          <w:lang w:val="en-US"/>
        </w:rPr>
        <w:t xml:space="preserve"> </w:t>
      </w:r>
      <w:r w:rsidR="001D3C62">
        <w:rPr>
          <w:rFonts w:eastAsiaTheme="minorEastAsia"/>
          <w:lang w:val="en-US"/>
        </w:rPr>
        <w:br/>
      </w:r>
    </w:p>
    <w:p w14:paraId="056EB64B" w14:textId="77777777" w:rsidR="001D3C62" w:rsidRPr="00FD03E3" w:rsidRDefault="00BF30B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div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Gross Dividend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All In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 *D</m:t>
          </m:r>
          <w:commentRangeStart w:id="10"/>
          <w:commentRangeEnd w:id="10"/>
          <m:r>
            <m:rPr>
              <m:sty m:val="p"/>
            </m:rPr>
            <w:rPr>
              <w:rStyle w:val="CommentReference"/>
            </w:rPr>
            <w:commentReference w:id="10"/>
          </m:r>
        </m:oMath>
      </m:oMathPara>
    </w:p>
    <w:p w14:paraId="03540C2E" w14:textId="77777777" w:rsidR="00FD03E3" w:rsidRDefault="00FD03E3">
      <w:pPr>
        <w:rPr>
          <w:rFonts w:eastAsiaTheme="minorEastAsia"/>
          <w:lang w:val="en-US"/>
        </w:rPr>
      </w:pPr>
    </w:p>
    <w:p w14:paraId="4A63E547" w14:textId="77777777" w:rsidR="00FD03E3" w:rsidRDefault="00FD03E3">
      <w:pPr>
        <w:rPr>
          <w:rFonts w:eastAsiaTheme="minorEastAsia"/>
          <w:lang w:val="en-US"/>
        </w:rPr>
      </w:pPr>
    </w:p>
    <w:p w14:paraId="755FA0D8" w14:textId="77777777" w:rsidR="009543F1" w:rsidRDefault="009543F1">
      <w:pPr>
        <w:rPr>
          <w:rFonts w:eastAsiaTheme="minorEastAsia"/>
          <w:lang w:val="en-US"/>
        </w:rPr>
      </w:pPr>
    </w:p>
    <w:p w14:paraId="70AA7D52" w14:textId="77777777" w:rsidR="007B633A" w:rsidRDefault="007B633A">
      <w:pPr>
        <w:rPr>
          <w:rFonts w:eastAsiaTheme="minorEastAsia"/>
          <w:i/>
          <w:iCs/>
          <w:lang w:val="en-US"/>
        </w:rPr>
      </w:pPr>
    </w:p>
    <w:p w14:paraId="5796A08F" w14:textId="77777777" w:rsidR="007B633A" w:rsidRDefault="007B633A">
      <w:pPr>
        <w:rPr>
          <w:rFonts w:eastAsiaTheme="minorEastAsia"/>
          <w:i/>
          <w:iCs/>
          <w:lang w:val="en-US"/>
        </w:rPr>
      </w:pPr>
    </w:p>
    <w:p w14:paraId="489A6BD6" w14:textId="77777777" w:rsidR="007B633A" w:rsidRDefault="007B633A">
      <w:pPr>
        <w:rPr>
          <w:rFonts w:eastAsiaTheme="minorEastAsia"/>
          <w:i/>
          <w:iCs/>
          <w:lang w:val="en-US"/>
        </w:rPr>
      </w:pPr>
    </w:p>
    <w:p w14:paraId="6727BB12" w14:textId="77777777" w:rsidR="007B633A" w:rsidRDefault="007B633A">
      <w:pPr>
        <w:rPr>
          <w:rFonts w:eastAsiaTheme="minorEastAsia"/>
          <w:i/>
          <w:iCs/>
          <w:lang w:val="en-US"/>
        </w:rPr>
      </w:pPr>
    </w:p>
    <w:p w14:paraId="7A408291" w14:textId="77777777" w:rsidR="007B633A" w:rsidRDefault="007B633A">
      <w:pPr>
        <w:rPr>
          <w:rFonts w:eastAsiaTheme="minorEastAsia"/>
          <w:i/>
          <w:iCs/>
          <w:lang w:val="en-US"/>
        </w:rPr>
      </w:pPr>
    </w:p>
    <w:p w14:paraId="17DDFD7F" w14:textId="77777777" w:rsidR="007B633A" w:rsidRDefault="007B633A">
      <w:pPr>
        <w:rPr>
          <w:rFonts w:eastAsiaTheme="minorEastAsia"/>
          <w:i/>
          <w:iCs/>
          <w:lang w:val="en-US"/>
        </w:rPr>
      </w:pPr>
    </w:p>
    <w:p w14:paraId="3A52BEB0" w14:textId="77777777" w:rsidR="00FD2CF0" w:rsidRPr="009543F1" w:rsidRDefault="00FD03E3">
      <w:pPr>
        <w:rPr>
          <w:rFonts w:eastAsiaTheme="minorEastAsia"/>
          <w:i/>
          <w:iCs/>
          <w:lang w:val="en-US"/>
        </w:rPr>
      </w:pPr>
      <w:r w:rsidRPr="009543F1">
        <w:rPr>
          <w:rFonts w:eastAsiaTheme="minorEastAsia"/>
          <w:i/>
          <w:iCs/>
          <w:lang w:val="en-US"/>
        </w:rPr>
        <w:lastRenderedPageBreak/>
        <w:t xml:space="preserve">For Dividends </w:t>
      </w:r>
      <w:r w:rsidR="000B4908" w:rsidRPr="009543F1">
        <w:rPr>
          <w:rFonts w:eastAsiaTheme="minorEastAsia"/>
          <w:i/>
          <w:iCs/>
          <w:lang w:val="en-US"/>
        </w:rPr>
        <w:t>Expectations:</w:t>
      </w:r>
      <w:r w:rsidRPr="009543F1">
        <w:rPr>
          <w:rFonts w:eastAsiaTheme="minorEastAsia"/>
          <w:i/>
          <w:iCs/>
          <w:lang w:val="en-US"/>
        </w:rPr>
        <w:t xml:space="preserve"> </w:t>
      </w:r>
    </w:p>
    <w:p w14:paraId="136A3FB4" w14:textId="77777777" w:rsidR="00FD03E3" w:rsidRPr="001D3C62" w:rsidRDefault="009543F1">
      <w:pPr>
        <w:rPr>
          <w:rFonts w:eastAsiaTheme="minorEastAsia"/>
          <w:u w:val="single"/>
          <w:lang w:val="en-US"/>
        </w:rPr>
      </w:pPr>
      <w:r>
        <w:rPr>
          <w:rFonts w:eastAsiaTheme="minorEastAsia"/>
          <w:lang w:val="en-US"/>
        </w:rPr>
        <w:br/>
      </w:r>
      <w:r w:rsidR="00FD2CF0">
        <w:rPr>
          <w:rFonts w:eastAsiaTheme="minorEastAsia"/>
          <w:lang w:val="en-US"/>
        </w:rPr>
        <w:t>For Dividend expectations we can define 2 periods: the short-term side (Maturity inferior at 6 Months) and the Long-term side (Maturity Superior at 6 months).</w:t>
      </w:r>
      <w:r w:rsidR="00FD2CF0">
        <w:rPr>
          <w:rFonts w:eastAsiaTheme="minorEastAsia"/>
          <w:lang w:val="en-US"/>
        </w:rPr>
        <w:br/>
        <w:t>Both term should match the implied dividends from the dividend Swap.</w:t>
      </w:r>
      <w:r w:rsidR="00FD03E3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  <w:t>-</w:t>
      </w:r>
      <w:r w:rsidR="00FD03E3">
        <w:rPr>
          <w:rFonts w:eastAsiaTheme="minorEastAsia"/>
          <w:lang w:val="en-US"/>
        </w:rPr>
        <w:t xml:space="preserve">On the </w:t>
      </w:r>
      <w:r w:rsidR="000B4908">
        <w:rPr>
          <w:rFonts w:eastAsiaTheme="minorEastAsia"/>
          <w:lang w:val="en-US"/>
        </w:rPr>
        <w:t>short-term</w:t>
      </w:r>
      <w:r w:rsidR="00FD03E3">
        <w:rPr>
          <w:rFonts w:eastAsiaTheme="minorEastAsia"/>
          <w:lang w:val="en-US"/>
        </w:rPr>
        <w:t xml:space="preserve"> Side we can have a good estimate of expected Dividends, the table should </w:t>
      </w:r>
      <w:r w:rsidR="000B4908">
        <w:rPr>
          <w:rFonts w:eastAsiaTheme="minorEastAsia"/>
          <w:lang w:val="en-US"/>
        </w:rPr>
        <w:t>like:</w:t>
      </w:r>
      <w:r w:rsidR="00FD03E3">
        <w:rPr>
          <w:rFonts w:eastAsiaTheme="minorEastAsia"/>
          <w:lang w:val="en-US"/>
        </w:rPr>
        <w:t xml:space="preserve"> </w:t>
      </w:r>
      <w:r w:rsidR="00FD03E3">
        <w:rPr>
          <w:rFonts w:eastAsiaTheme="minorEastAsia"/>
          <w:lang w:val="en-US"/>
        </w:rPr>
        <w:br/>
      </w:r>
    </w:p>
    <w:tbl>
      <w:tblPr>
        <w:tblStyle w:val="TableGrid"/>
        <w:tblW w:w="10012" w:type="dxa"/>
        <w:tblLook w:val="04A0" w:firstRow="1" w:lastRow="0" w:firstColumn="1" w:lastColumn="0" w:noHBand="0" w:noVBand="1"/>
      </w:tblPr>
      <w:tblGrid>
        <w:gridCol w:w="880"/>
        <w:gridCol w:w="1512"/>
        <w:gridCol w:w="1512"/>
        <w:gridCol w:w="1106"/>
        <w:gridCol w:w="1106"/>
        <w:gridCol w:w="1201"/>
        <w:gridCol w:w="1370"/>
        <w:gridCol w:w="694"/>
        <w:gridCol w:w="631"/>
      </w:tblGrid>
      <w:tr w:rsidR="00FD2CF0" w:rsidRPr="009747B2" w14:paraId="25B5FF87" w14:textId="77777777" w:rsidTr="009747B2">
        <w:trPr>
          <w:trHeight w:val="918"/>
        </w:trPr>
        <w:tc>
          <w:tcPr>
            <w:tcW w:w="883" w:type="dxa"/>
            <w:shd w:val="clear" w:color="auto" w:fill="2E74B5" w:themeFill="accent5" w:themeFillShade="BF"/>
          </w:tcPr>
          <w:p w14:paraId="6E1AA717" w14:textId="77777777" w:rsidR="00FD2CF0" w:rsidRPr="009747B2" w:rsidRDefault="00FD2CF0" w:rsidP="009747B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9747B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Ticker</w:t>
            </w:r>
            <w:proofErr w:type="spellEnd"/>
          </w:p>
        </w:tc>
        <w:tc>
          <w:tcPr>
            <w:tcW w:w="1514" w:type="dxa"/>
            <w:shd w:val="clear" w:color="auto" w:fill="2E74B5" w:themeFill="accent5" w:themeFillShade="BF"/>
          </w:tcPr>
          <w:p w14:paraId="0F89213C" w14:textId="77777777" w:rsidR="00FD2CF0" w:rsidRPr="009747B2" w:rsidRDefault="00FD2CF0" w:rsidP="009747B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747B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Ex-Date</w:t>
            </w:r>
          </w:p>
        </w:tc>
        <w:tc>
          <w:tcPr>
            <w:tcW w:w="1514" w:type="dxa"/>
            <w:shd w:val="clear" w:color="auto" w:fill="2E74B5" w:themeFill="accent5" w:themeFillShade="BF"/>
          </w:tcPr>
          <w:p w14:paraId="1ACCA249" w14:textId="77777777" w:rsidR="00FD2CF0" w:rsidRPr="009747B2" w:rsidRDefault="00FD2CF0" w:rsidP="009747B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9747B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Pay</w:t>
            </w:r>
            <w:proofErr w:type="spellEnd"/>
            <w:r w:rsidRPr="009747B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-Date</w:t>
            </w:r>
          </w:p>
        </w:tc>
        <w:tc>
          <w:tcPr>
            <w:tcW w:w="1108" w:type="dxa"/>
            <w:shd w:val="clear" w:color="auto" w:fill="2E74B5" w:themeFill="accent5" w:themeFillShade="BF"/>
          </w:tcPr>
          <w:p w14:paraId="377A99CB" w14:textId="77777777" w:rsidR="00FD2CF0" w:rsidRPr="009747B2" w:rsidRDefault="00FD2CF0" w:rsidP="009747B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commentRangeStart w:id="11"/>
            <w:proofErr w:type="spellStart"/>
            <w:r w:rsidRPr="009747B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Amount</w:t>
            </w:r>
            <w:proofErr w:type="spellEnd"/>
            <w:r w:rsidRPr="009747B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9747B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Bid</w:t>
            </w:r>
            <w:commentRangeEnd w:id="11"/>
            <w:proofErr w:type="spellEnd"/>
            <w:r w:rsidR="007F642C">
              <w:rPr>
                <w:rStyle w:val="CommentReference"/>
              </w:rPr>
              <w:commentReference w:id="11"/>
            </w:r>
          </w:p>
        </w:tc>
        <w:tc>
          <w:tcPr>
            <w:tcW w:w="1108" w:type="dxa"/>
            <w:shd w:val="clear" w:color="auto" w:fill="2E74B5" w:themeFill="accent5" w:themeFillShade="BF"/>
          </w:tcPr>
          <w:p w14:paraId="756AE153" w14:textId="77777777" w:rsidR="00FD2CF0" w:rsidRPr="009747B2" w:rsidRDefault="00FD2CF0" w:rsidP="009747B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9747B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Amount</w:t>
            </w:r>
            <w:proofErr w:type="spellEnd"/>
            <w:r w:rsidRPr="009747B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9747B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Ask</w:t>
            </w:r>
            <w:proofErr w:type="spellEnd"/>
          </w:p>
        </w:tc>
        <w:tc>
          <w:tcPr>
            <w:tcW w:w="1204" w:type="dxa"/>
            <w:shd w:val="clear" w:color="auto" w:fill="2E74B5" w:themeFill="accent5" w:themeFillShade="BF"/>
          </w:tcPr>
          <w:p w14:paraId="20533287" w14:textId="77777777" w:rsidR="00FD2CF0" w:rsidRPr="009747B2" w:rsidRDefault="00FD2CF0" w:rsidP="009747B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747B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Currency</w:t>
            </w:r>
          </w:p>
        </w:tc>
        <w:tc>
          <w:tcPr>
            <w:tcW w:w="1372" w:type="dxa"/>
            <w:shd w:val="clear" w:color="auto" w:fill="2E74B5" w:themeFill="accent5" w:themeFillShade="BF"/>
          </w:tcPr>
          <w:p w14:paraId="32C624CF" w14:textId="77777777" w:rsidR="00FD2CF0" w:rsidRPr="009747B2" w:rsidRDefault="00FD2CF0" w:rsidP="009747B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9747B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Status</w:t>
            </w:r>
            <w:proofErr w:type="spellEnd"/>
          </w:p>
        </w:tc>
        <w:tc>
          <w:tcPr>
            <w:tcW w:w="695" w:type="dxa"/>
            <w:shd w:val="clear" w:color="auto" w:fill="2E74B5" w:themeFill="accent5" w:themeFillShade="BF"/>
          </w:tcPr>
          <w:p w14:paraId="767EE2C7" w14:textId="77777777" w:rsidR="00FD2CF0" w:rsidRPr="009747B2" w:rsidRDefault="00FD2CF0" w:rsidP="009747B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747B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Ai </w:t>
            </w:r>
            <w:proofErr w:type="spellStart"/>
            <w:r w:rsidRPr="009747B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Bid</w:t>
            </w:r>
            <w:proofErr w:type="spellEnd"/>
          </w:p>
        </w:tc>
        <w:tc>
          <w:tcPr>
            <w:tcW w:w="614" w:type="dxa"/>
            <w:shd w:val="clear" w:color="auto" w:fill="2E74B5" w:themeFill="accent5" w:themeFillShade="BF"/>
          </w:tcPr>
          <w:p w14:paraId="7CCED45D" w14:textId="77777777" w:rsidR="00FD2CF0" w:rsidRPr="009747B2" w:rsidRDefault="00FD2CF0" w:rsidP="009747B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9747B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Ai </w:t>
            </w:r>
            <w:proofErr w:type="spellStart"/>
            <w:r w:rsidRPr="009747B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Ask</w:t>
            </w:r>
            <w:proofErr w:type="spellEnd"/>
          </w:p>
        </w:tc>
      </w:tr>
      <w:tr w:rsidR="00FD2CF0" w:rsidRPr="00FD03E3" w14:paraId="7CD4DC06" w14:textId="77777777" w:rsidTr="00FD2CF0">
        <w:trPr>
          <w:trHeight w:val="617"/>
        </w:trPr>
        <w:tc>
          <w:tcPr>
            <w:tcW w:w="883" w:type="dxa"/>
          </w:tcPr>
          <w:p w14:paraId="5218AEBD" w14:textId="77777777" w:rsidR="00FD2CF0" w:rsidRPr="00FD03E3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FP </w:t>
            </w:r>
            <w:proofErr w:type="spellStart"/>
            <w:r>
              <w:rPr>
                <w:rFonts w:eastAsiaTheme="minorEastAsia"/>
                <w:lang w:val="en-US"/>
              </w:rPr>
              <w:t>FP</w:t>
            </w:r>
            <w:proofErr w:type="spellEnd"/>
          </w:p>
        </w:tc>
        <w:tc>
          <w:tcPr>
            <w:tcW w:w="1514" w:type="dxa"/>
          </w:tcPr>
          <w:p w14:paraId="17F47A8E" w14:textId="77777777" w:rsidR="00FD2CF0" w:rsidRPr="00FD03E3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21/06/2020</w:t>
            </w:r>
          </w:p>
        </w:tc>
        <w:tc>
          <w:tcPr>
            <w:tcW w:w="1514" w:type="dxa"/>
          </w:tcPr>
          <w:p w14:paraId="190E50A9" w14:textId="77777777" w:rsidR="00FD2CF0" w:rsidRPr="00FD03E3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23/06/2020</w:t>
            </w:r>
          </w:p>
        </w:tc>
        <w:tc>
          <w:tcPr>
            <w:tcW w:w="1108" w:type="dxa"/>
          </w:tcPr>
          <w:p w14:paraId="55392A47" w14:textId="77777777" w:rsidR="00FD2CF0" w:rsidRPr="00FD03E3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08" w:type="dxa"/>
          </w:tcPr>
          <w:p w14:paraId="0D17B931" w14:textId="77777777" w:rsidR="00FD2CF0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3.2</w:t>
            </w:r>
          </w:p>
        </w:tc>
        <w:tc>
          <w:tcPr>
            <w:tcW w:w="1204" w:type="dxa"/>
          </w:tcPr>
          <w:p w14:paraId="622846A5" w14:textId="77777777" w:rsidR="00FD2CF0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EUR</w:t>
            </w:r>
          </w:p>
        </w:tc>
        <w:tc>
          <w:tcPr>
            <w:tcW w:w="1372" w:type="dxa"/>
          </w:tcPr>
          <w:p w14:paraId="3E2B0A79" w14:textId="77777777" w:rsidR="00FD2CF0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Confirmed</w:t>
            </w:r>
          </w:p>
        </w:tc>
        <w:tc>
          <w:tcPr>
            <w:tcW w:w="695" w:type="dxa"/>
          </w:tcPr>
          <w:p w14:paraId="143D9854" w14:textId="77777777" w:rsidR="00FD2CF0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88%</w:t>
            </w:r>
          </w:p>
        </w:tc>
        <w:tc>
          <w:tcPr>
            <w:tcW w:w="614" w:type="dxa"/>
          </w:tcPr>
          <w:p w14:paraId="1A09963A" w14:textId="77777777" w:rsidR="00FD2CF0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90%</w:t>
            </w:r>
          </w:p>
        </w:tc>
      </w:tr>
      <w:tr w:rsidR="00FD2CF0" w:rsidRPr="00FD03E3" w14:paraId="0008C087" w14:textId="77777777" w:rsidTr="00FD2CF0">
        <w:trPr>
          <w:trHeight w:val="617"/>
        </w:trPr>
        <w:tc>
          <w:tcPr>
            <w:tcW w:w="883" w:type="dxa"/>
          </w:tcPr>
          <w:p w14:paraId="0D09D1C9" w14:textId="77777777" w:rsidR="00FD2CF0" w:rsidRPr="00FD03E3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CS FP</w:t>
            </w:r>
          </w:p>
        </w:tc>
        <w:tc>
          <w:tcPr>
            <w:tcW w:w="1514" w:type="dxa"/>
          </w:tcPr>
          <w:p w14:paraId="4CC1CC62" w14:textId="77777777" w:rsidR="00FD2CF0" w:rsidRPr="00FD03E3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25/06/2020</w:t>
            </w:r>
          </w:p>
        </w:tc>
        <w:tc>
          <w:tcPr>
            <w:tcW w:w="1514" w:type="dxa"/>
          </w:tcPr>
          <w:p w14:paraId="41CAA691" w14:textId="77777777" w:rsidR="00FD2CF0" w:rsidRPr="00FD03E3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30/06/2020</w:t>
            </w:r>
          </w:p>
        </w:tc>
        <w:tc>
          <w:tcPr>
            <w:tcW w:w="1108" w:type="dxa"/>
          </w:tcPr>
          <w:p w14:paraId="1664CFC9" w14:textId="77777777" w:rsidR="00FD2CF0" w:rsidRPr="00FD03E3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0.83</w:t>
            </w:r>
          </w:p>
        </w:tc>
        <w:tc>
          <w:tcPr>
            <w:tcW w:w="1108" w:type="dxa"/>
          </w:tcPr>
          <w:p w14:paraId="348413F5" w14:textId="77777777" w:rsidR="00FD2CF0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0.85</w:t>
            </w:r>
          </w:p>
        </w:tc>
        <w:tc>
          <w:tcPr>
            <w:tcW w:w="1204" w:type="dxa"/>
          </w:tcPr>
          <w:p w14:paraId="49FE71D9" w14:textId="77777777" w:rsidR="00FD2CF0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EUR</w:t>
            </w:r>
          </w:p>
        </w:tc>
        <w:tc>
          <w:tcPr>
            <w:tcW w:w="1372" w:type="dxa"/>
          </w:tcPr>
          <w:p w14:paraId="4162757D" w14:textId="77777777" w:rsidR="00FD2CF0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Expected</w:t>
            </w:r>
          </w:p>
        </w:tc>
        <w:tc>
          <w:tcPr>
            <w:tcW w:w="695" w:type="dxa"/>
          </w:tcPr>
          <w:p w14:paraId="79420636" w14:textId="77777777" w:rsidR="00FD2CF0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88%</w:t>
            </w:r>
          </w:p>
        </w:tc>
        <w:tc>
          <w:tcPr>
            <w:tcW w:w="614" w:type="dxa"/>
          </w:tcPr>
          <w:p w14:paraId="74F54298" w14:textId="77777777" w:rsidR="00FD2CF0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90%</w:t>
            </w:r>
          </w:p>
        </w:tc>
      </w:tr>
      <w:tr w:rsidR="00FD2CF0" w:rsidRPr="00FD03E3" w14:paraId="7CAC0E62" w14:textId="77777777" w:rsidTr="00FD2CF0">
        <w:trPr>
          <w:trHeight w:val="602"/>
        </w:trPr>
        <w:tc>
          <w:tcPr>
            <w:tcW w:w="883" w:type="dxa"/>
          </w:tcPr>
          <w:p w14:paraId="6ACE9F88" w14:textId="77777777" w:rsidR="00FD2CF0" w:rsidRPr="00FD03E3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EI GY</w:t>
            </w:r>
          </w:p>
        </w:tc>
        <w:tc>
          <w:tcPr>
            <w:tcW w:w="1514" w:type="dxa"/>
          </w:tcPr>
          <w:p w14:paraId="13CB0FDC" w14:textId="77777777" w:rsidR="00FD2CF0" w:rsidRPr="00FD03E3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28/07/2020</w:t>
            </w:r>
          </w:p>
        </w:tc>
        <w:tc>
          <w:tcPr>
            <w:tcW w:w="1514" w:type="dxa"/>
          </w:tcPr>
          <w:p w14:paraId="702C17F3" w14:textId="77777777" w:rsidR="00FD2CF0" w:rsidRPr="00FD03E3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05/08/2020</w:t>
            </w:r>
          </w:p>
        </w:tc>
        <w:tc>
          <w:tcPr>
            <w:tcW w:w="1108" w:type="dxa"/>
          </w:tcPr>
          <w:p w14:paraId="669FCBD9" w14:textId="77777777" w:rsidR="00FD2CF0" w:rsidRPr="00FD03E3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108" w:type="dxa"/>
          </w:tcPr>
          <w:p w14:paraId="1B5C265E" w14:textId="77777777" w:rsidR="00FD2CF0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204" w:type="dxa"/>
          </w:tcPr>
          <w:p w14:paraId="39389228" w14:textId="77777777" w:rsidR="00FD2CF0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USD</w:t>
            </w:r>
          </w:p>
        </w:tc>
        <w:tc>
          <w:tcPr>
            <w:tcW w:w="1372" w:type="dxa"/>
          </w:tcPr>
          <w:p w14:paraId="4A4BD03D" w14:textId="77777777" w:rsidR="00FD2CF0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Confirmed</w:t>
            </w:r>
          </w:p>
        </w:tc>
        <w:tc>
          <w:tcPr>
            <w:tcW w:w="695" w:type="dxa"/>
          </w:tcPr>
          <w:p w14:paraId="5980877B" w14:textId="77777777" w:rsidR="00FD2CF0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92%</w:t>
            </w:r>
          </w:p>
        </w:tc>
        <w:tc>
          <w:tcPr>
            <w:tcW w:w="614" w:type="dxa"/>
          </w:tcPr>
          <w:p w14:paraId="32DA52ED" w14:textId="77777777" w:rsidR="00FD2CF0" w:rsidRDefault="00FD2CF0" w:rsidP="00FD2CF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95%</w:t>
            </w:r>
          </w:p>
        </w:tc>
      </w:tr>
    </w:tbl>
    <w:p w14:paraId="6FB0BFF5" w14:textId="77777777" w:rsidR="00FD03E3" w:rsidRDefault="00FD03E3">
      <w:pPr>
        <w:rPr>
          <w:rFonts w:eastAsiaTheme="minorEastAsia"/>
          <w:lang w:val="en-US"/>
        </w:rPr>
      </w:pPr>
    </w:p>
    <w:p w14:paraId="6AC10BAB" w14:textId="77777777" w:rsidR="000B4908" w:rsidRPr="00FD03E3" w:rsidRDefault="009543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-</w:t>
      </w:r>
      <w:r w:rsidR="000B4908">
        <w:rPr>
          <w:rFonts w:eastAsiaTheme="minorEastAsia"/>
          <w:lang w:val="en-US"/>
        </w:rPr>
        <w:t xml:space="preserve">On the long-term side, we do not have a good estimate of expected dividends, so we can only use the Dividend Swap, </w:t>
      </w:r>
      <w:r w:rsidR="009A580E">
        <w:rPr>
          <w:rFonts w:eastAsiaTheme="minorEastAsia"/>
          <w:lang w:val="en-US"/>
        </w:rPr>
        <w:t>it implied</w:t>
      </w:r>
      <w:r w:rsidR="000B4908">
        <w:rPr>
          <w:rFonts w:eastAsiaTheme="minorEastAsia"/>
          <w:lang w:val="en-US"/>
        </w:rPr>
        <w:t xml:space="preserve"> we do not have a calendar of expected dividend payment but only an expected total Amount paid. </w:t>
      </w:r>
      <w:r w:rsidR="00FD2CF0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w:r w:rsidR="009A580E">
        <w:rPr>
          <w:rFonts w:eastAsiaTheme="minorEastAsia"/>
          <w:lang w:val="en-US"/>
        </w:rPr>
        <w:t>Note:</w:t>
      </w:r>
      <w:r w:rsidR="00FD2CF0">
        <w:rPr>
          <w:rFonts w:eastAsiaTheme="minorEastAsia"/>
          <w:lang w:val="en-US"/>
        </w:rPr>
        <w:t xml:space="preserve"> the first dividend swap used for the </w:t>
      </w:r>
      <w:r w:rsidR="009A580E">
        <w:rPr>
          <w:rFonts w:eastAsiaTheme="minorEastAsia"/>
          <w:lang w:val="en-US"/>
        </w:rPr>
        <w:t>long-term</w:t>
      </w:r>
      <w:r w:rsidR="00FD2CF0">
        <w:rPr>
          <w:rFonts w:eastAsiaTheme="minorEastAsia"/>
          <w:lang w:val="en-US"/>
        </w:rPr>
        <w:t xml:space="preserve"> part should be </w:t>
      </w:r>
      <w:r w:rsidR="009A580E">
        <w:rPr>
          <w:rFonts w:eastAsiaTheme="minorEastAsia"/>
          <w:lang w:val="en-US"/>
        </w:rPr>
        <w:t>amend to take into account the Short term expected dividend and dividend already paid if applicable.</w:t>
      </w:r>
      <w:r w:rsidR="000B4908">
        <w:rPr>
          <w:rFonts w:eastAsiaTheme="minorEastAsia"/>
          <w:lang w:val="en-US"/>
        </w:rPr>
        <w:br/>
      </w:r>
    </w:p>
    <w:tbl>
      <w:tblPr>
        <w:tblW w:w="63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0"/>
        <w:gridCol w:w="870"/>
        <w:gridCol w:w="870"/>
        <w:gridCol w:w="1193"/>
        <w:gridCol w:w="2139"/>
      </w:tblGrid>
      <w:tr w:rsidR="000B4908" w14:paraId="5A2F4C5D" w14:textId="77777777" w:rsidTr="004B0C8D">
        <w:trPr>
          <w:trHeight w:val="307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98E18" w14:textId="77777777" w:rsidR="000B4908" w:rsidRDefault="000B49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Ticker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CE292" w14:textId="77777777" w:rsidR="000B4908" w:rsidRDefault="000B49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CC930" w14:textId="77777777" w:rsidR="000B4908" w:rsidRDefault="000B49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Ask</w:t>
            </w:r>
            <w:proofErr w:type="spellEnd"/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F2196" w14:textId="77777777" w:rsidR="000B4908" w:rsidRDefault="000B49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Mid</w:t>
            </w:r>
            <w:proofErr w:type="spellEnd"/>
          </w:p>
        </w:tc>
        <w:tc>
          <w:tcPr>
            <w:tcW w:w="213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84797" w14:textId="77777777" w:rsidR="000B4908" w:rsidRDefault="000B49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Expiry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Date</w:t>
            </w:r>
          </w:p>
        </w:tc>
      </w:tr>
      <w:tr w:rsidR="000B4908" w14:paraId="3AC24460" w14:textId="77777777" w:rsidTr="004B0C8D">
        <w:trPr>
          <w:trHeight w:val="29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163D3" w14:textId="77777777" w:rsidR="000B4908" w:rsidRDefault="000B49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DEDZ0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AF7FE6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86,9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CA8A1F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21B2DC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86,95</w:t>
            </w:r>
          </w:p>
        </w:tc>
        <w:tc>
          <w:tcPr>
            <w:tcW w:w="2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D77577" w14:textId="77777777" w:rsidR="000B4908" w:rsidRDefault="000B49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18.12.2020</w:t>
            </w:r>
          </w:p>
        </w:tc>
      </w:tr>
      <w:tr w:rsidR="000B4908" w14:paraId="4C29C3F0" w14:textId="77777777" w:rsidTr="004B0C8D">
        <w:trPr>
          <w:trHeight w:val="29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5F12A" w14:textId="77777777" w:rsidR="000B4908" w:rsidRDefault="000B49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DEDZ1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C1AD60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2522E7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84,2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B8C863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84,15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EC8150" w14:textId="77777777" w:rsidR="000B4908" w:rsidRDefault="000B49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17.12.2021</w:t>
            </w:r>
          </w:p>
        </w:tc>
      </w:tr>
      <w:tr w:rsidR="000B4908" w14:paraId="6FB93B0F" w14:textId="77777777" w:rsidTr="004B0C8D">
        <w:trPr>
          <w:trHeight w:val="29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E9AE9" w14:textId="77777777" w:rsidR="000B4908" w:rsidRDefault="000B49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DEDZ2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99DCD9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BA4294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95,2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90820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95,15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D97DBA" w14:textId="77777777" w:rsidR="000B4908" w:rsidRDefault="000B49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16.12.2022</w:t>
            </w:r>
          </w:p>
        </w:tc>
      </w:tr>
      <w:tr w:rsidR="000B4908" w14:paraId="41B57EAF" w14:textId="77777777" w:rsidTr="004B0C8D">
        <w:trPr>
          <w:trHeight w:val="29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B9D45" w14:textId="77777777" w:rsidR="000B4908" w:rsidRDefault="000B49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DEDZ3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6D2C6B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4DE23C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ECD7B7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98,45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1C38A2" w14:textId="77777777" w:rsidR="000B4908" w:rsidRDefault="000B49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15.12.2023</w:t>
            </w:r>
          </w:p>
        </w:tc>
      </w:tr>
      <w:tr w:rsidR="000B4908" w14:paraId="4258FE17" w14:textId="77777777" w:rsidTr="004B0C8D">
        <w:trPr>
          <w:trHeight w:val="29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9E5A0" w14:textId="77777777" w:rsidR="000B4908" w:rsidRDefault="000B49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DEDZ4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7B1419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BEEF5B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97,5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F13B97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97,45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87FF45" w14:textId="77777777" w:rsidR="000B4908" w:rsidRDefault="000B49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20.12.2024</w:t>
            </w:r>
          </w:p>
        </w:tc>
      </w:tr>
      <w:tr w:rsidR="000B4908" w14:paraId="103BF715" w14:textId="77777777" w:rsidTr="004B0C8D">
        <w:trPr>
          <w:trHeight w:val="29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8944A" w14:textId="77777777" w:rsidR="000B4908" w:rsidRDefault="000B49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DEDZ5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FDD637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0FD539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95,9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73ABFF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95,8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9A29A2" w14:textId="77777777" w:rsidR="000B4908" w:rsidRDefault="000B49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19.12.2025</w:t>
            </w:r>
          </w:p>
        </w:tc>
      </w:tr>
      <w:tr w:rsidR="000B4908" w14:paraId="46760869" w14:textId="77777777" w:rsidTr="004B0C8D">
        <w:trPr>
          <w:trHeight w:val="29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2A230" w14:textId="77777777" w:rsidR="000B4908" w:rsidRDefault="000B49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DEDZ6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95092B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8D8886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BB1E40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93,5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843F1D" w14:textId="77777777" w:rsidR="000B4908" w:rsidRDefault="000B49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18.12.2026</w:t>
            </w:r>
          </w:p>
        </w:tc>
      </w:tr>
      <w:tr w:rsidR="000B4908" w14:paraId="6C9343E6" w14:textId="77777777" w:rsidTr="004B0C8D">
        <w:trPr>
          <w:trHeight w:val="29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D8BEC" w14:textId="77777777" w:rsidR="000B4908" w:rsidRDefault="000B49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DEDZ7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5DA62B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BC7365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90,8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A3D73D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90,4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850811" w14:textId="77777777" w:rsidR="000B4908" w:rsidRDefault="000B49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17.12.2027</w:t>
            </w:r>
          </w:p>
        </w:tc>
      </w:tr>
      <w:tr w:rsidR="000B4908" w14:paraId="28E93CF0" w14:textId="77777777" w:rsidTr="004B0C8D">
        <w:trPr>
          <w:trHeight w:val="30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0B295" w14:textId="77777777" w:rsidR="000B4908" w:rsidRDefault="000B490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DEDZ8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EFEAD9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11762D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88,1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EF7331" w14:textId="77777777" w:rsidR="000B4908" w:rsidRDefault="000B49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87,9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2E648" w14:textId="77777777" w:rsidR="000B4908" w:rsidRDefault="000B49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15.12.2028</w:t>
            </w:r>
          </w:p>
        </w:tc>
      </w:tr>
    </w:tbl>
    <w:p w14:paraId="16D38281" w14:textId="77777777" w:rsidR="000B4908" w:rsidRDefault="006E3B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However,</w:t>
      </w:r>
      <w:r w:rsidR="000B4908">
        <w:rPr>
          <w:rFonts w:eastAsiaTheme="minorEastAsia"/>
          <w:lang w:val="en-US"/>
        </w:rPr>
        <w:t xml:space="preserve"> we can </w:t>
      </w:r>
      <w:r>
        <w:rPr>
          <w:rFonts w:eastAsiaTheme="minorEastAsia"/>
          <w:lang w:val="en-US"/>
        </w:rPr>
        <w:t>imply</w:t>
      </w:r>
      <w:r w:rsidR="000B4908">
        <w:rPr>
          <w:rFonts w:eastAsiaTheme="minorEastAsia"/>
          <w:lang w:val="en-US"/>
        </w:rPr>
        <w:t xml:space="preserve"> a calendar of expected payment from the historical payment timeline of </w:t>
      </w:r>
      <w:r>
        <w:rPr>
          <w:rFonts w:eastAsiaTheme="minorEastAsia"/>
          <w:lang w:val="en-US"/>
        </w:rPr>
        <w:t>dividend:</w:t>
      </w:r>
      <w:r w:rsidR="000B4908">
        <w:rPr>
          <w:rFonts w:eastAsiaTheme="minorEastAsia"/>
          <w:lang w:val="en-US"/>
        </w:rPr>
        <w:t xml:space="preserve"> </w:t>
      </w:r>
      <w:r w:rsidR="000B4908">
        <w:rPr>
          <w:rFonts w:eastAsiaTheme="minorEastAsia"/>
          <w:lang w:val="en-US"/>
        </w:rPr>
        <w:br/>
      </w:r>
      <w:r w:rsidR="001D6CBA">
        <w:rPr>
          <w:noProof/>
          <w:lang w:eastAsia="fr-FR"/>
        </w:rPr>
        <w:drawing>
          <wp:inline distT="0" distB="0" distL="0" distR="0" wp14:anchorId="532FD585" wp14:editId="6D1F305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B81A50-C6A1-4976-B2DC-3EFC4D4A0C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B4254FF" w14:textId="77777777" w:rsidR="001D6CBA" w:rsidRDefault="001D6CBA">
      <w:pPr>
        <w:rPr>
          <w:rFonts w:eastAsiaTheme="minorEastAsia"/>
          <w:lang w:val="en-US"/>
        </w:rPr>
      </w:pPr>
    </w:p>
    <w:p w14:paraId="4AC39513" w14:textId="77777777" w:rsidR="004B0C8D" w:rsidRDefault="004B0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the long term All-in, we should use a </w:t>
      </w:r>
      <w:r w:rsidR="009A580E">
        <w:rPr>
          <w:rFonts w:eastAsiaTheme="minorEastAsia"/>
          <w:lang w:val="en-US"/>
        </w:rPr>
        <w:t>long-term</w:t>
      </w:r>
      <w:r>
        <w:rPr>
          <w:rFonts w:eastAsiaTheme="minorEastAsia"/>
          <w:lang w:val="en-US"/>
        </w:rPr>
        <w:t xml:space="preserve"> value</w:t>
      </w:r>
      <w:r w:rsidR="009A580E">
        <w:rPr>
          <w:rFonts w:eastAsiaTheme="minorEastAsia"/>
          <w:lang w:val="en-US"/>
        </w:rPr>
        <w:t xml:space="preserve"> with </w:t>
      </w:r>
      <w:r w:rsidR="00574913">
        <w:rPr>
          <w:rFonts w:eastAsiaTheme="minorEastAsia"/>
          <w:lang w:val="en-US"/>
        </w:rPr>
        <w:t>a</w:t>
      </w:r>
      <w:r w:rsidR="009A580E">
        <w:rPr>
          <w:rFonts w:eastAsiaTheme="minorEastAsia"/>
          <w:lang w:val="en-US"/>
        </w:rPr>
        <w:t xml:space="preserve"> decreasing growth rate.</w:t>
      </w:r>
    </w:p>
    <w:p w14:paraId="4C3ADCF5" w14:textId="77777777" w:rsidR="004B0C8D" w:rsidRDefault="004B0C8D">
      <w:pPr>
        <w:rPr>
          <w:rFonts w:eastAsiaTheme="minorEastAsia"/>
          <w:lang w:val="en-US"/>
        </w:rPr>
      </w:pPr>
    </w:p>
    <w:p w14:paraId="093B81CB" w14:textId="77777777" w:rsidR="000B4908" w:rsidRPr="009543F1" w:rsidRDefault="000B4908">
      <w:pPr>
        <w:rPr>
          <w:rFonts w:eastAsiaTheme="minorEastAsia"/>
          <w:i/>
          <w:iCs/>
          <w:lang w:val="en-US"/>
        </w:rPr>
      </w:pPr>
      <w:r w:rsidRPr="009543F1">
        <w:rPr>
          <w:rFonts w:eastAsiaTheme="minorEastAsia"/>
          <w:i/>
          <w:iCs/>
          <w:lang w:val="en-US"/>
        </w:rPr>
        <w:t>For Repo-</w:t>
      </w:r>
      <w:r w:rsidR="006E3B23" w:rsidRPr="009543F1">
        <w:rPr>
          <w:rFonts w:eastAsiaTheme="minorEastAsia"/>
          <w:i/>
          <w:iCs/>
          <w:lang w:val="en-US"/>
        </w:rPr>
        <w:t>Rate:</w:t>
      </w:r>
      <w:r w:rsidRPr="009543F1">
        <w:rPr>
          <w:rFonts w:eastAsiaTheme="minorEastAsia"/>
          <w:i/>
          <w:iCs/>
          <w:lang w:val="en-US"/>
        </w:rPr>
        <w:t xml:space="preserve"> </w:t>
      </w:r>
    </w:p>
    <w:p w14:paraId="4AEEF39B" w14:textId="77777777" w:rsidR="000B4908" w:rsidRDefault="000B4908">
      <w:pPr>
        <w:rPr>
          <w:rFonts w:eastAsiaTheme="minorEastAsia"/>
          <w:lang w:val="en-US"/>
        </w:rPr>
      </w:pPr>
    </w:p>
    <w:p w14:paraId="4C045740" w14:textId="77777777" w:rsidR="000B4908" w:rsidRDefault="000B49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Repo-Rate are expressed versus a Rate-Curve (Usually </w:t>
      </w:r>
      <w:proofErr w:type="spellStart"/>
      <w:r>
        <w:rPr>
          <w:rFonts w:eastAsiaTheme="minorEastAsia"/>
          <w:lang w:val="en-US"/>
        </w:rPr>
        <w:t>Eonia</w:t>
      </w:r>
      <w:proofErr w:type="spellEnd"/>
      <w:r>
        <w:rPr>
          <w:rFonts w:eastAsiaTheme="minorEastAsia"/>
          <w:lang w:val="en-US"/>
        </w:rPr>
        <w:t xml:space="preserve"> or Euribor),</w:t>
      </w:r>
      <w:r>
        <w:rPr>
          <w:rFonts w:eastAsiaTheme="minorEastAsia"/>
          <w:lang w:val="en-US"/>
        </w:rPr>
        <w:br/>
        <w:t>On the Short Terme side we use E</w:t>
      </w:r>
      <w:r w:rsidR="00A165C5">
        <w:rPr>
          <w:rFonts w:eastAsiaTheme="minorEastAsia"/>
          <w:lang w:val="en-US"/>
        </w:rPr>
        <w:t xml:space="preserve">xchange </w:t>
      </w:r>
      <w:r w:rsidR="00C049B9">
        <w:rPr>
          <w:rFonts w:eastAsiaTheme="minorEastAsia"/>
          <w:lang w:val="en-US"/>
        </w:rPr>
        <w:t>for</w:t>
      </w:r>
      <w:r w:rsidR="00A165C5">
        <w:rPr>
          <w:rFonts w:eastAsiaTheme="minorEastAsia"/>
          <w:lang w:val="en-US"/>
        </w:rPr>
        <w:t xml:space="preserve"> </w:t>
      </w:r>
      <w:r w:rsidR="00C049B9">
        <w:rPr>
          <w:rFonts w:eastAsiaTheme="minorEastAsia"/>
          <w:lang w:val="en-US"/>
        </w:rPr>
        <w:t>Physical and</w:t>
      </w:r>
      <w:r>
        <w:rPr>
          <w:rFonts w:eastAsiaTheme="minorEastAsia"/>
          <w:lang w:val="en-US"/>
        </w:rPr>
        <w:t xml:space="preserve"> Roll to determine a Repo Rate</w:t>
      </w:r>
    </w:p>
    <w:p w14:paraId="5D941933" w14:textId="77777777" w:rsidR="000B4908" w:rsidRDefault="000B49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On the long Terme Side we used Synthetic Future to determine a Repo-Rate </w:t>
      </w:r>
    </w:p>
    <w:tbl>
      <w:tblPr>
        <w:tblW w:w="82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1334"/>
        <w:gridCol w:w="1334"/>
        <w:gridCol w:w="1334"/>
        <w:gridCol w:w="1334"/>
        <w:gridCol w:w="1334"/>
      </w:tblGrid>
      <w:tr w:rsidR="009A580E" w14:paraId="4453CA0A" w14:textId="77777777" w:rsidTr="009A580E">
        <w:trPr>
          <w:trHeight w:val="316"/>
        </w:trPr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7A966" w14:textId="77777777" w:rsidR="009A580E" w:rsidRDefault="009A580E" w:rsidP="009A580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Expiry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Date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A68CC" w14:textId="77777777" w:rsidR="009A580E" w:rsidRDefault="009A580E" w:rsidP="009A580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Nd Day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2F75B5"/>
            <w:vAlign w:val="center"/>
          </w:tcPr>
          <w:p w14:paraId="1FA34389" w14:textId="77777777" w:rsidR="009A580E" w:rsidRPr="009A580E" w:rsidRDefault="009A580E" w:rsidP="009A580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9A580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 xml:space="preserve">Repo Rate VS </w:t>
            </w:r>
            <w:proofErr w:type="spellStart"/>
            <w:r w:rsidRPr="009A580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Eonia</w:t>
            </w:r>
            <w:proofErr w:type="spellEnd"/>
            <w:r w:rsidRPr="009A580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bid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2F75B5"/>
          </w:tcPr>
          <w:p w14:paraId="5562A820" w14:textId="77777777" w:rsidR="009A580E" w:rsidRPr="009A580E" w:rsidRDefault="009A580E" w:rsidP="009A580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2F75B5"/>
            <w:vAlign w:val="center"/>
          </w:tcPr>
          <w:p w14:paraId="44D8A6CC" w14:textId="77777777" w:rsidR="009A580E" w:rsidRPr="009A580E" w:rsidRDefault="009A580E" w:rsidP="009A580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9A580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 xml:space="preserve">Repo Rate VS </w:t>
            </w:r>
            <w:proofErr w:type="spellStart"/>
            <w:r w:rsidRPr="009A580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Eonia</w:t>
            </w:r>
            <w:proofErr w:type="spellEnd"/>
            <w:r w:rsidRPr="009A580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 xml:space="preserve"> a</w:t>
            </w: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sk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2F75B5"/>
            <w:vAlign w:val="center"/>
          </w:tcPr>
          <w:p w14:paraId="4683AB6A" w14:textId="77777777" w:rsidR="009A580E" w:rsidRDefault="009A580E" w:rsidP="009A580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From</w:t>
            </w:r>
            <w:proofErr w:type="spellEnd"/>
          </w:p>
        </w:tc>
      </w:tr>
      <w:tr w:rsidR="009A580E" w14:paraId="07DC9979" w14:textId="77777777" w:rsidTr="009A580E">
        <w:trPr>
          <w:trHeight w:val="31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7AB4E0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19.06.2020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79EE02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13,0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ACAD80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A88DB1F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F4B0304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BBF6042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EFP</w:t>
            </w:r>
          </w:p>
        </w:tc>
      </w:tr>
      <w:tr w:rsidR="009A580E" w14:paraId="61F5DAE6" w14:textId="77777777" w:rsidTr="009A580E">
        <w:trPr>
          <w:trHeight w:val="31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F87419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18.09.2020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8AC550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104,0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C06CEB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1F71EE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66262FF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77C9891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EFP + Roll</w:t>
            </w:r>
          </w:p>
        </w:tc>
      </w:tr>
      <w:tr w:rsidR="009A580E" w14:paraId="726AD9C4" w14:textId="77777777" w:rsidTr="009A580E">
        <w:trPr>
          <w:trHeight w:val="31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DB9CCC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18.12.2020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1AFF86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195,0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C9811D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A6AE950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285693F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32375CC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Synthe</w:t>
            </w:r>
          </w:p>
        </w:tc>
      </w:tr>
      <w:tr w:rsidR="009A580E" w14:paraId="0FBA9DBB" w14:textId="77777777" w:rsidTr="009A580E">
        <w:trPr>
          <w:trHeight w:val="31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31190F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17.12.2021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9B1ACE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559,0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60402D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A8AFB68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0DB7E67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F8D030B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Synthe</w:t>
            </w:r>
          </w:p>
        </w:tc>
      </w:tr>
      <w:tr w:rsidR="009A580E" w14:paraId="5E817C0A" w14:textId="77777777" w:rsidTr="009A580E">
        <w:trPr>
          <w:trHeight w:val="31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41D598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16.12.2022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ABE6B5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923,0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BE9A53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533438F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AB3A3E2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8A2F443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Synthe</w:t>
            </w:r>
          </w:p>
        </w:tc>
      </w:tr>
      <w:tr w:rsidR="009A580E" w14:paraId="08AB1DA4" w14:textId="77777777" w:rsidTr="009A580E">
        <w:trPr>
          <w:trHeight w:val="31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807356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15.12.2023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D56CB4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1 287,0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B813A7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0D6B47A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7D678BF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9E31BB8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Synthe</w:t>
            </w:r>
          </w:p>
        </w:tc>
      </w:tr>
      <w:tr w:rsidR="009A580E" w14:paraId="35CBADE5" w14:textId="77777777" w:rsidTr="009A580E">
        <w:trPr>
          <w:trHeight w:val="31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9CCE1C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20.12.2024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9BBE1F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1 658,0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D97CB6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C921699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B79EC89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F742567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Synthe</w:t>
            </w:r>
          </w:p>
        </w:tc>
      </w:tr>
      <w:tr w:rsidR="009A580E" w14:paraId="74065E81" w14:textId="77777777" w:rsidTr="009A580E">
        <w:trPr>
          <w:trHeight w:val="31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DAFCFC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19.12.2025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2844BD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2 022,0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E1BD70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72D1CB2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8B2BC8A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BF7FF34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Synthe</w:t>
            </w:r>
          </w:p>
        </w:tc>
      </w:tr>
      <w:tr w:rsidR="009A580E" w14:paraId="052F206F" w14:textId="77777777" w:rsidTr="009A580E">
        <w:trPr>
          <w:trHeight w:val="31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647B5E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18.12.2026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DD8C68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2 386,0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6041A8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DC395A3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3504C42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A8A42BD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Synthe</w:t>
            </w:r>
          </w:p>
        </w:tc>
      </w:tr>
      <w:tr w:rsidR="009A580E" w14:paraId="3046F2EB" w14:textId="77777777" w:rsidTr="009A580E">
        <w:trPr>
          <w:trHeight w:val="31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FBF8A5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17.12.2027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EC63C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2 750,0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879BAC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B6C184F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CED6E3C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BAABDFB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Synthe</w:t>
            </w:r>
          </w:p>
        </w:tc>
      </w:tr>
      <w:tr w:rsidR="009A580E" w14:paraId="3F63A499" w14:textId="77777777" w:rsidTr="009A580E">
        <w:trPr>
          <w:trHeight w:val="33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E1E5B5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15.12.2028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361D67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3 114,0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12F1A7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CD699D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96C9F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A8FFA2" w14:textId="77777777" w:rsidR="009A580E" w:rsidRDefault="009A580E" w:rsidP="009A58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Synthe</w:t>
            </w:r>
          </w:p>
        </w:tc>
      </w:tr>
    </w:tbl>
    <w:p w14:paraId="6CAE44A4" w14:textId="77777777" w:rsidR="000B4908" w:rsidRDefault="000B4908">
      <w:pPr>
        <w:rPr>
          <w:rFonts w:eastAsiaTheme="minorEastAsia"/>
          <w:lang w:val="en-US"/>
        </w:rPr>
      </w:pPr>
    </w:p>
    <w:p w14:paraId="748C3738" w14:textId="77777777" w:rsidR="00DB736B" w:rsidRDefault="00DB736B">
      <w:pPr>
        <w:rPr>
          <w:rFonts w:eastAsiaTheme="minorEastAsia"/>
          <w:lang w:val="en-US"/>
        </w:rPr>
      </w:pPr>
    </w:p>
    <w:p w14:paraId="422F520F" w14:textId="77777777" w:rsidR="009A580E" w:rsidRDefault="009A580E">
      <w:pPr>
        <w:rPr>
          <w:rFonts w:eastAsiaTheme="minorEastAsia"/>
          <w:lang w:val="en-US"/>
        </w:rPr>
      </w:pPr>
    </w:p>
    <w:p w14:paraId="2C6BE6E3" w14:textId="77777777" w:rsidR="009A580E" w:rsidRDefault="009A580E">
      <w:pPr>
        <w:rPr>
          <w:rFonts w:eastAsiaTheme="minorEastAsia"/>
          <w:lang w:val="en-US"/>
        </w:rPr>
      </w:pPr>
    </w:p>
    <w:p w14:paraId="42855959" w14:textId="77777777" w:rsidR="009747B2" w:rsidRDefault="009747B2">
      <w:pPr>
        <w:rPr>
          <w:rFonts w:eastAsiaTheme="minorEastAsia"/>
          <w:lang w:val="en-US"/>
        </w:rPr>
      </w:pPr>
    </w:p>
    <w:p w14:paraId="10C17EBB" w14:textId="77777777" w:rsidR="009A580E" w:rsidRDefault="009A580E">
      <w:pPr>
        <w:rPr>
          <w:rFonts w:eastAsiaTheme="minorEastAsia"/>
          <w:lang w:val="en-US"/>
        </w:rPr>
      </w:pPr>
    </w:p>
    <w:p w14:paraId="6A2785C7" w14:textId="77777777" w:rsidR="009A580E" w:rsidRDefault="009A580E">
      <w:pPr>
        <w:rPr>
          <w:rFonts w:eastAsiaTheme="minorEastAsia"/>
          <w:lang w:val="en-US"/>
        </w:rPr>
      </w:pPr>
    </w:p>
    <w:p w14:paraId="094405D4" w14:textId="77777777" w:rsidR="00DB736B" w:rsidRDefault="00DB736B">
      <w:pPr>
        <w:rPr>
          <w:rFonts w:eastAsiaTheme="minorEastAsia"/>
          <w:lang w:val="en-US"/>
        </w:rPr>
      </w:pPr>
      <w:r w:rsidRPr="009543F1">
        <w:rPr>
          <w:rFonts w:eastAsiaTheme="minorEastAsia"/>
          <w:u w:val="single"/>
          <w:lang w:val="en-US"/>
        </w:rPr>
        <w:lastRenderedPageBreak/>
        <w:t>Collateralization Scheme: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w:r w:rsidR="00574913">
        <w:rPr>
          <w:rFonts w:eastAsiaTheme="minorEastAsia"/>
          <w:lang w:val="en-US"/>
        </w:rPr>
        <w:t xml:space="preserve">We should assume there </w:t>
      </w:r>
      <w:r w:rsidR="00A165C5">
        <w:rPr>
          <w:rFonts w:eastAsiaTheme="minorEastAsia"/>
          <w:lang w:val="en-US"/>
        </w:rPr>
        <w:t xml:space="preserve">is </w:t>
      </w:r>
      <w:r w:rsidR="00574913">
        <w:rPr>
          <w:rFonts w:eastAsiaTheme="minorEastAsia"/>
          <w:lang w:val="en-US"/>
        </w:rPr>
        <w:t xml:space="preserve">3 main collateralization </w:t>
      </w:r>
      <w:r w:rsidR="00FE0DFF">
        <w:rPr>
          <w:rFonts w:eastAsiaTheme="minorEastAsia"/>
          <w:lang w:val="en-US"/>
        </w:rPr>
        <w:t>Schemes:</w:t>
      </w:r>
      <w:r w:rsidR="00574913">
        <w:rPr>
          <w:rFonts w:eastAsiaTheme="minorEastAsia"/>
          <w:lang w:val="en-US"/>
        </w:rPr>
        <w:t xml:space="preserve"> </w:t>
      </w:r>
      <w:r w:rsidR="00574913">
        <w:rPr>
          <w:rFonts w:eastAsiaTheme="minorEastAsia"/>
          <w:lang w:val="en-US"/>
        </w:rPr>
        <w:br/>
        <w:t>-Cash: in EUR, USD, CHF, JPY and GBP. We assume that we are under a CSA Agreement. So, each curve should be OIS discounting one (</w:t>
      </w:r>
      <w:proofErr w:type="spellStart"/>
      <w:r w:rsidR="00574913">
        <w:rPr>
          <w:rFonts w:eastAsiaTheme="minorEastAsia"/>
          <w:lang w:val="en-US"/>
        </w:rPr>
        <w:t>Eonia</w:t>
      </w:r>
      <w:proofErr w:type="spellEnd"/>
      <w:r w:rsidR="00574913">
        <w:rPr>
          <w:rFonts w:eastAsiaTheme="minorEastAsia"/>
          <w:lang w:val="en-US"/>
        </w:rPr>
        <w:t xml:space="preserve"> for EUR, Fed fund for </w:t>
      </w:r>
      <w:r w:rsidR="00FE0DFF">
        <w:rPr>
          <w:rFonts w:eastAsiaTheme="minorEastAsia"/>
          <w:lang w:val="en-US"/>
        </w:rPr>
        <w:t>USD.</w:t>
      </w:r>
      <w:r w:rsidR="00574913">
        <w:rPr>
          <w:rFonts w:eastAsiaTheme="minorEastAsia"/>
          <w:lang w:val="en-US"/>
        </w:rPr>
        <w:t>)</w:t>
      </w:r>
    </w:p>
    <w:p w14:paraId="11A04406" w14:textId="77777777" w:rsidR="007B1E4C" w:rsidRDefault="007B1E4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-No </w:t>
      </w:r>
      <w:r w:rsidR="005B5863">
        <w:rPr>
          <w:rFonts w:eastAsiaTheme="minorEastAsia"/>
          <w:lang w:val="en-US"/>
        </w:rPr>
        <w:t>collateral:</w:t>
      </w:r>
      <w:r>
        <w:rPr>
          <w:rFonts w:eastAsiaTheme="minorEastAsia"/>
          <w:lang w:val="en-US"/>
        </w:rPr>
        <w:t xml:space="preserve"> The discounting curve should be the one in relationship with the Equity Leg Schedule (Euribor 3M in case of a quarterly schedule, Euribor 6 Month in case of a semesterly schedule) with</w:t>
      </w:r>
      <w:r w:rsidR="00A165C5">
        <w:rPr>
          <w:rFonts w:eastAsiaTheme="minorEastAsia"/>
          <w:lang w:val="en-US"/>
        </w:rPr>
        <w:t xml:space="preserve"> a</w:t>
      </w:r>
      <w:r w:rsidR="005B5863">
        <w:rPr>
          <w:rFonts w:eastAsiaTheme="minorEastAsia"/>
          <w:lang w:val="en-US"/>
        </w:rPr>
        <w:t xml:space="preserve"> Credit-Risk Spread</w:t>
      </w:r>
      <w:r>
        <w:rPr>
          <w:rFonts w:eastAsiaTheme="minorEastAsia"/>
          <w:lang w:val="en-US"/>
        </w:rPr>
        <w:t xml:space="preserve"> a</w:t>
      </w:r>
      <w:r w:rsidR="005B5863">
        <w:rPr>
          <w:rFonts w:eastAsiaTheme="minorEastAsia"/>
          <w:lang w:val="en-US"/>
        </w:rPr>
        <w:t>nd a</w:t>
      </w:r>
      <w:r>
        <w:rPr>
          <w:rFonts w:eastAsiaTheme="minorEastAsia"/>
          <w:lang w:val="en-US"/>
        </w:rPr>
        <w:t xml:space="preserve"> </w:t>
      </w:r>
      <w:commentRangeStart w:id="12"/>
      <w:r>
        <w:rPr>
          <w:rFonts w:eastAsiaTheme="minorEastAsia"/>
          <w:lang w:val="en-US"/>
        </w:rPr>
        <w:t xml:space="preserve">Cross-Currency Basis swap if applicable. </w:t>
      </w:r>
      <w:r>
        <w:rPr>
          <w:rFonts w:eastAsiaTheme="minorEastAsia"/>
          <w:lang w:val="en-US"/>
        </w:rPr>
        <w:br/>
      </w:r>
      <w:commentRangeEnd w:id="12"/>
      <w:r w:rsidR="00BF30BA">
        <w:rPr>
          <w:rStyle w:val="CommentReference"/>
        </w:rPr>
        <w:commentReference w:id="12"/>
      </w:r>
      <w:r>
        <w:rPr>
          <w:rFonts w:eastAsiaTheme="minorEastAsia"/>
          <w:lang w:val="en-US"/>
        </w:rPr>
        <w:t xml:space="preserve">-Securities </w:t>
      </w:r>
      <w:r w:rsidR="005B5863">
        <w:rPr>
          <w:rFonts w:eastAsiaTheme="minorEastAsia"/>
          <w:lang w:val="en-US"/>
        </w:rPr>
        <w:t>Collateral:</w:t>
      </w:r>
      <w:r>
        <w:rPr>
          <w:rFonts w:eastAsiaTheme="minorEastAsia"/>
          <w:lang w:val="en-US"/>
        </w:rPr>
        <w:t xml:space="preserve"> </w:t>
      </w:r>
      <w:r w:rsidR="005B5863">
        <w:rPr>
          <w:rFonts w:eastAsiaTheme="minorEastAsia"/>
          <w:lang w:val="en-US"/>
        </w:rPr>
        <w:t xml:space="preserve">the discounting curve should be the repo curve of the security used as collateral (for example SX5E Repo curve for a basket of EUR stock), </w:t>
      </w:r>
      <w:commentRangeStart w:id="13"/>
      <w:r w:rsidR="005B5863">
        <w:rPr>
          <w:rFonts w:eastAsiaTheme="minorEastAsia"/>
          <w:lang w:val="en-US"/>
        </w:rPr>
        <w:t>it should include cross-currency basis swap if applicable.</w:t>
      </w:r>
      <w:commentRangeEnd w:id="13"/>
      <w:r w:rsidR="00BF30BA">
        <w:rPr>
          <w:rStyle w:val="CommentReference"/>
        </w:rPr>
        <w:commentReference w:id="13"/>
      </w:r>
      <w:r w:rsidR="005B5863">
        <w:rPr>
          <w:rFonts w:eastAsiaTheme="minorEastAsia"/>
          <w:lang w:val="en-US"/>
        </w:rPr>
        <w:t xml:space="preserve"> </w:t>
      </w:r>
      <w:r w:rsidR="005B5863">
        <w:rPr>
          <w:rFonts w:eastAsiaTheme="minorEastAsia"/>
          <w:lang w:val="en-US"/>
        </w:rPr>
        <w:br/>
      </w:r>
      <w:r w:rsidR="005B5863">
        <w:rPr>
          <w:rFonts w:eastAsiaTheme="minorEastAsia"/>
          <w:lang w:val="en-US"/>
        </w:rPr>
        <w:br/>
        <w:t>We expect</w:t>
      </w:r>
      <w:del w:id="14" w:author="Aldrin1" w:date="2020-06-10T12:32:00Z">
        <w:r w:rsidR="005B5863" w:rsidDel="00442BF4">
          <w:rPr>
            <w:rFonts w:eastAsiaTheme="minorEastAsia"/>
            <w:lang w:val="en-US"/>
          </w:rPr>
          <w:delText>ed</w:delText>
        </w:r>
      </w:del>
      <w:r w:rsidR="005B5863">
        <w:rPr>
          <w:rFonts w:eastAsiaTheme="minorEastAsia"/>
          <w:lang w:val="en-US"/>
        </w:rPr>
        <w:t xml:space="preserve"> an error message if the curve is not correctly set-up. </w:t>
      </w:r>
      <w:r w:rsidR="005B5863">
        <w:rPr>
          <w:rFonts w:eastAsiaTheme="minorEastAsia"/>
          <w:lang w:val="en-US"/>
        </w:rPr>
        <w:br/>
        <w:t xml:space="preserve"> </w:t>
      </w:r>
    </w:p>
    <w:p w14:paraId="4C5E61E3" w14:textId="77777777" w:rsidR="00A53A21" w:rsidRDefault="00A53A21">
      <w:pPr>
        <w:rPr>
          <w:rFonts w:eastAsiaTheme="minorEastAsia"/>
          <w:lang w:val="en-US"/>
        </w:rPr>
      </w:pPr>
    </w:p>
    <w:p w14:paraId="5BDE14C9" w14:textId="77777777" w:rsidR="00A53A21" w:rsidRPr="009543F1" w:rsidRDefault="00A53A21">
      <w:pPr>
        <w:rPr>
          <w:rFonts w:eastAsiaTheme="minorEastAsia"/>
          <w:u w:val="single"/>
          <w:lang w:val="en-US"/>
        </w:rPr>
      </w:pPr>
      <w:r w:rsidRPr="009543F1">
        <w:rPr>
          <w:rFonts w:eastAsiaTheme="minorEastAsia"/>
          <w:u w:val="single"/>
          <w:lang w:val="en-US"/>
        </w:rPr>
        <w:t xml:space="preserve">Additional </w:t>
      </w:r>
      <w:commentRangeStart w:id="15"/>
      <w:r w:rsidRPr="009543F1">
        <w:rPr>
          <w:rFonts w:eastAsiaTheme="minorEastAsia"/>
          <w:u w:val="single"/>
          <w:lang w:val="en-US"/>
        </w:rPr>
        <w:t>Features</w:t>
      </w:r>
      <w:commentRangeEnd w:id="15"/>
      <w:r w:rsidR="00C51992">
        <w:rPr>
          <w:rStyle w:val="CommentReference"/>
        </w:rPr>
        <w:commentReference w:id="15"/>
      </w:r>
      <w:r w:rsidRPr="009543F1">
        <w:rPr>
          <w:rFonts w:eastAsiaTheme="minorEastAsia"/>
          <w:u w:val="single"/>
          <w:lang w:val="en-US"/>
        </w:rPr>
        <w:t xml:space="preserve">: </w:t>
      </w:r>
      <w:r w:rsidRPr="009543F1">
        <w:rPr>
          <w:rFonts w:eastAsiaTheme="minorEastAsia"/>
          <w:u w:val="single"/>
          <w:lang w:val="en-US"/>
        </w:rPr>
        <w:br/>
      </w:r>
    </w:p>
    <w:p w14:paraId="71D03C42" w14:textId="77777777" w:rsidR="00A53A21" w:rsidRDefault="00A53A21">
      <w:pPr>
        <w:rPr>
          <w:rFonts w:eastAsiaTheme="minorEastAsia"/>
          <w:lang w:val="en-US"/>
        </w:rPr>
      </w:pPr>
      <w:r w:rsidRPr="009543F1">
        <w:rPr>
          <w:rFonts w:eastAsiaTheme="minorEastAsia"/>
          <w:i/>
          <w:iCs/>
          <w:lang w:val="en-US"/>
        </w:rPr>
        <w:t xml:space="preserve">-Equity Total Return Swap with Fixed </w:t>
      </w:r>
      <w:r w:rsidR="00C049B9" w:rsidRPr="009543F1">
        <w:rPr>
          <w:rFonts w:eastAsiaTheme="minorEastAsia"/>
          <w:i/>
          <w:iCs/>
          <w:lang w:val="en-US"/>
        </w:rPr>
        <w:t>Notional</w:t>
      </w:r>
      <w:r w:rsidR="00C049B9">
        <w:rPr>
          <w:rFonts w:eastAsiaTheme="minorEastAsia"/>
          <w:lang w:val="en-US"/>
        </w:rPr>
        <w:t>:</w:t>
      </w:r>
      <w:r w:rsidR="00A165C5">
        <w:rPr>
          <w:rFonts w:eastAsiaTheme="minorEastAsia"/>
          <w:lang w:val="en-US"/>
        </w:rPr>
        <w:t xml:space="preserve"> in this feature, the </w:t>
      </w:r>
      <w:r w:rsidR="00C049B9">
        <w:rPr>
          <w:rFonts w:eastAsiaTheme="minorEastAsia"/>
          <w:lang w:val="en-US"/>
        </w:rPr>
        <w:t xml:space="preserve">notional of the Equity Leg is expected to be constant through the life of the TRS. </w:t>
      </w:r>
      <w:r w:rsidR="004C6B50">
        <w:rPr>
          <w:rFonts w:eastAsiaTheme="minorEastAsia"/>
          <w:lang w:val="en-US"/>
        </w:rPr>
        <w:t>If the notional value of the swap falls below a certain amount, the counterparty of the swap is expected to buy more share</w:t>
      </w:r>
      <w:r w:rsidR="0018056C">
        <w:rPr>
          <w:rFonts w:eastAsiaTheme="minorEastAsia"/>
          <w:lang w:val="en-US"/>
        </w:rPr>
        <w:t>s</w:t>
      </w:r>
      <w:r w:rsidR="004C6B50">
        <w:rPr>
          <w:rFonts w:eastAsiaTheme="minorEastAsia"/>
          <w:lang w:val="en-US"/>
        </w:rPr>
        <w:t xml:space="preserve"> to keep the Notional of the Equity leg constant. Thus, impacting the cost of financing of the swap.  </w:t>
      </w:r>
      <w:r w:rsidR="00C049B9">
        <w:rPr>
          <w:rFonts w:eastAsiaTheme="minorEastAsia"/>
          <w:lang w:val="en-US"/>
        </w:rPr>
        <w:t xml:space="preserve">The 2 main drivers for this feature is the Amount threshold (An Amount from which the notional of the swap can’t deviate) and the Periodicity </w:t>
      </w:r>
      <w:r w:rsidR="004C6B50">
        <w:rPr>
          <w:rFonts w:eastAsiaTheme="minorEastAsia"/>
          <w:lang w:val="en-US"/>
        </w:rPr>
        <w:t>(A</w:t>
      </w:r>
      <w:r w:rsidR="00C049B9">
        <w:rPr>
          <w:rFonts w:eastAsiaTheme="minorEastAsia"/>
          <w:lang w:val="en-US"/>
        </w:rPr>
        <w:t xml:space="preserve"> Schedule on which the TRS notional is expected to be reset to match the initial Nominal)</w:t>
      </w:r>
      <w:r w:rsidR="004C6B50">
        <w:rPr>
          <w:rFonts w:eastAsiaTheme="minorEastAsia"/>
          <w:lang w:val="en-US"/>
        </w:rPr>
        <w:t>.</w:t>
      </w:r>
      <w:r w:rsidR="004C6B50">
        <w:rPr>
          <w:rFonts w:eastAsiaTheme="minorEastAsia"/>
          <w:lang w:val="en-US"/>
        </w:rPr>
        <w:br/>
        <w:t xml:space="preserve">A Monte Carlo simulation of the path of the TRS and therefore the cost associate with this feature is expected. </w:t>
      </w:r>
    </w:p>
    <w:p w14:paraId="5CA496A0" w14:textId="77777777" w:rsidR="005B5863" w:rsidRDefault="005B5863">
      <w:pPr>
        <w:rPr>
          <w:rFonts w:eastAsiaTheme="minorEastAsia"/>
          <w:lang w:val="en-US"/>
        </w:rPr>
      </w:pPr>
    </w:p>
    <w:p w14:paraId="313372A2" w14:textId="77777777" w:rsidR="009C3A19" w:rsidRPr="00FE0DFF" w:rsidRDefault="005B5863" w:rsidP="009C3A19">
      <w:pPr>
        <w:rPr>
          <w:rFonts w:eastAsiaTheme="minorEastAsia"/>
          <w:lang w:val="en-US"/>
        </w:rPr>
      </w:pPr>
      <w:r w:rsidRPr="009543F1">
        <w:rPr>
          <w:rFonts w:eastAsiaTheme="minorEastAsia"/>
          <w:i/>
          <w:iCs/>
          <w:lang w:val="en-US"/>
        </w:rPr>
        <w:t>-Reset of the Total Return Swap</w:t>
      </w:r>
      <w:r w:rsidR="009C3A19" w:rsidRPr="009543F1">
        <w:rPr>
          <w:rFonts w:eastAsiaTheme="minorEastAsia"/>
          <w:i/>
          <w:iCs/>
          <w:lang w:val="en-US"/>
        </w:rPr>
        <w:t xml:space="preserve"> : The</w:t>
      </w:r>
      <w:r w:rsidR="009C3A19" w:rsidRPr="00FE0DFF">
        <w:rPr>
          <w:rFonts w:eastAsiaTheme="minorEastAsia"/>
          <w:lang w:val="en-US"/>
        </w:rPr>
        <w:t xml:space="preserve"> Equity Notional Reset is a feature for automatically </w:t>
      </w:r>
      <w:proofErr w:type="spellStart"/>
      <w:r w:rsidR="009C3A19" w:rsidRPr="00FE0DFF">
        <w:rPr>
          <w:rFonts w:eastAsiaTheme="minorEastAsia"/>
          <w:lang w:val="en-US"/>
        </w:rPr>
        <w:t>restriking</w:t>
      </w:r>
      <w:proofErr w:type="spellEnd"/>
      <w:r w:rsidR="009C3A19" w:rsidRPr="00FE0DFF">
        <w:rPr>
          <w:rFonts w:eastAsiaTheme="minorEastAsia"/>
          <w:lang w:val="en-US"/>
        </w:rPr>
        <w:t xml:space="preserve"> the </w:t>
      </w:r>
      <w:r w:rsidR="00442BF4">
        <w:fldChar w:fldCharType="begin"/>
      </w:r>
      <w:r w:rsidR="00442BF4" w:rsidRPr="00442BF4">
        <w:rPr>
          <w:lang w:val="en-US"/>
          <w:rPrChange w:id="16" w:author="Aldrin1" w:date="2020-06-10T12:32:00Z">
            <w:rPr/>
          </w:rPrChange>
        </w:rPr>
        <w:instrText xml:space="preserve"> HYPERLINK "https://jollycontrarian.com/index.php?title=Equity_Notional_Amount_-_Equity_Derivatives_Provision" \o "Equity Notional Amount - Equity Derivatives Provision" </w:instrText>
      </w:r>
      <w:r w:rsidR="00442BF4">
        <w:fldChar w:fldCharType="separate"/>
      </w:r>
      <w:r w:rsidR="009C3A19" w:rsidRPr="00FE0DFF">
        <w:rPr>
          <w:rFonts w:eastAsiaTheme="minorEastAsia"/>
          <w:lang w:val="en-US"/>
        </w:rPr>
        <w:t>Equity Notional Amount</w:t>
      </w:r>
      <w:r w:rsidR="00442BF4">
        <w:rPr>
          <w:rFonts w:eastAsiaTheme="minorEastAsia"/>
          <w:lang w:val="en-US"/>
        </w:rPr>
        <w:fldChar w:fldCharType="end"/>
      </w:r>
      <w:r w:rsidR="009C3A19" w:rsidRPr="00FE0DFF">
        <w:rPr>
          <w:rFonts w:eastAsiaTheme="minorEastAsia"/>
          <w:lang w:val="en-US"/>
        </w:rPr>
        <w:t xml:space="preserve"> on a periodic basis to its prevailing value. If the Mark</w:t>
      </w:r>
      <w:ins w:id="17" w:author="Natacha Pavlovic" w:date="2020-06-09T23:27:00Z">
        <w:r w:rsidR="00493DA1">
          <w:rPr>
            <w:rFonts w:eastAsiaTheme="minorEastAsia"/>
            <w:lang w:val="en-US"/>
          </w:rPr>
          <w:t>ed</w:t>
        </w:r>
      </w:ins>
      <w:r w:rsidR="009C3A19" w:rsidRPr="00FE0DFF">
        <w:rPr>
          <w:rFonts w:eastAsiaTheme="minorEastAsia"/>
          <w:lang w:val="en-US"/>
        </w:rPr>
        <w:t xml:space="preserve"> to Market of the Swap falls below a predefined level, we restrike the trade at the market value, and pay out the difference in the value of the underlier over the reset period.</w:t>
      </w:r>
    </w:p>
    <w:p w14:paraId="1DC18A05" w14:textId="77777777" w:rsidR="009C3A19" w:rsidRDefault="009C3A19" w:rsidP="009C3A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impacting the cost of financing of the swap.</w:t>
      </w:r>
      <w:r>
        <w:rPr>
          <w:lang w:val="en-US"/>
        </w:rPr>
        <w:br/>
      </w:r>
      <w:r>
        <w:rPr>
          <w:rFonts w:eastAsiaTheme="minorEastAsia"/>
          <w:lang w:val="en-US"/>
        </w:rPr>
        <w:t>The 2 main drivers for this feature is the Amount threshold (A mark to market limit triggering a reset of the swap) and the Periodicity (A Schedule on which the TRS is expected to be reset).</w:t>
      </w:r>
      <w:r>
        <w:rPr>
          <w:rFonts w:eastAsiaTheme="minorEastAsia"/>
          <w:lang w:val="en-US"/>
        </w:rPr>
        <w:br/>
        <w:t xml:space="preserve">A Monte Carlo simulation of the path of the TRS and therefore the cost associate with this feature is expected. </w:t>
      </w:r>
    </w:p>
    <w:p w14:paraId="24D89B23" w14:textId="77777777" w:rsidR="005B5863" w:rsidRDefault="005B5863">
      <w:pPr>
        <w:rPr>
          <w:rFonts w:eastAsiaTheme="minorEastAsia"/>
          <w:lang w:val="en-US"/>
        </w:rPr>
      </w:pPr>
    </w:p>
    <w:p w14:paraId="24C465D5" w14:textId="77777777" w:rsidR="009543F1" w:rsidRDefault="009543F1">
      <w:pPr>
        <w:rPr>
          <w:rFonts w:eastAsiaTheme="minorEastAsia"/>
          <w:lang w:val="en-US"/>
        </w:rPr>
      </w:pPr>
    </w:p>
    <w:p w14:paraId="1D83673C" w14:textId="77777777" w:rsidR="009543F1" w:rsidRDefault="009543F1">
      <w:pPr>
        <w:rPr>
          <w:rFonts w:eastAsiaTheme="minorEastAsia"/>
          <w:lang w:val="en-US"/>
        </w:rPr>
      </w:pPr>
    </w:p>
    <w:p w14:paraId="551C2DE1" w14:textId="77777777" w:rsidR="009543F1" w:rsidRDefault="009543F1">
      <w:pPr>
        <w:rPr>
          <w:rFonts w:eastAsiaTheme="minorEastAsia"/>
          <w:lang w:val="en-US"/>
        </w:rPr>
      </w:pPr>
    </w:p>
    <w:p w14:paraId="3518FCB6" w14:textId="77777777" w:rsidR="009543F1" w:rsidRDefault="009543F1">
      <w:pPr>
        <w:rPr>
          <w:rFonts w:eastAsiaTheme="minorEastAsia"/>
          <w:lang w:val="en-US"/>
        </w:rPr>
      </w:pPr>
    </w:p>
    <w:p w14:paraId="1AA3A225" w14:textId="77777777" w:rsidR="009543F1" w:rsidRDefault="009543F1">
      <w:pPr>
        <w:rPr>
          <w:rFonts w:eastAsiaTheme="minorEastAsia"/>
          <w:lang w:val="en-US"/>
        </w:rPr>
      </w:pPr>
    </w:p>
    <w:p w14:paraId="1290189F" w14:textId="77777777" w:rsidR="009543F1" w:rsidRDefault="009543F1">
      <w:pPr>
        <w:rPr>
          <w:rFonts w:eastAsiaTheme="minorEastAsia"/>
          <w:lang w:val="en-US"/>
        </w:rPr>
      </w:pPr>
    </w:p>
    <w:p w14:paraId="3D0D4190" w14:textId="77777777" w:rsidR="009543F1" w:rsidRDefault="009543F1">
      <w:pPr>
        <w:rPr>
          <w:rFonts w:eastAsiaTheme="minorEastAsia"/>
          <w:lang w:val="en-US"/>
        </w:rPr>
      </w:pPr>
    </w:p>
    <w:p w14:paraId="4098F4D3" w14:textId="77777777" w:rsidR="009543F1" w:rsidRDefault="009543F1">
      <w:pPr>
        <w:rPr>
          <w:rFonts w:eastAsiaTheme="minorEastAsia"/>
          <w:lang w:val="en-US"/>
        </w:rPr>
      </w:pPr>
    </w:p>
    <w:p w14:paraId="46F50F61" w14:textId="77777777" w:rsidR="004F797E" w:rsidRDefault="009543F1">
      <w:pPr>
        <w:rPr>
          <w:ins w:id="18" w:author="Natacha Pavlovic" w:date="2020-06-09T20:54:00Z"/>
          <w:rFonts w:eastAsiaTheme="minorEastAsia"/>
          <w:lang w:val="en-US"/>
        </w:rPr>
      </w:pPr>
      <w:r>
        <w:rPr>
          <w:lang w:val="en-US"/>
        </w:rPr>
        <w:lastRenderedPageBreak/>
        <w:br/>
      </w:r>
      <w:r w:rsidRPr="009543F1">
        <w:rPr>
          <w:b/>
          <w:bCs/>
          <w:sz w:val="28"/>
          <w:szCs w:val="28"/>
          <w:u w:val="single"/>
          <w:lang w:val="en-US"/>
        </w:rPr>
        <w:t>I</w:t>
      </w:r>
      <w:r>
        <w:rPr>
          <w:b/>
          <w:bCs/>
          <w:sz w:val="28"/>
          <w:szCs w:val="28"/>
          <w:u w:val="single"/>
          <w:lang w:val="en-US"/>
        </w:rPr>
        <w:t>I</w:t>
      </w:r>
      <w:r w:rsidRPr="009543F1">
        <w:rPr>
          <w:b/>
          <w:bCs/>
          <w:sz w:val="28"/>
          <w:szCs w:val="28"/>
          <w:u w:val="single"/>
          <w:lang w:val="en-US"/>
        </w:rPr>
        <w:t xml:space="preserve">) Lot </w:t>
      </w:r>
      <w:ins w:id="19" w:author="Natacha Pavlovic" w:date="2020-06-09T19:44:00Z">
        <w:r w:rsidR="004F797E">
          <w:rPr>
            <w:b/>
            <w:bCs/>
            <w:sz w:val="28"/>
            <w:szCs w:val="28"/>
            <w:u w:val="single"/>
            <w:lang w:val="en-US"/>
          </w:rPr>
          <w:t>2</w:t>
        </w:r>
      </w:ins>
      <w:del w:id="20" w:author="Natacha Pavlovic" w:date="2020-06-09T19:44:00Z">
        <w:r w:rsidRPr="009543F1" w:rsidDel="004F797E">
          <w:rPr>
            <w:b/>
            <w:bCs/>
            <w:sz w:val="28"/>
            <w:szCs w:val="28"/>
            <w:u w:val="single"/>
            <w:lang w:val="en-US"/>
          </w:rPr>
          <w:delText>1</w:delText>
        </w:r>
      </w:del>
      <w:r w:rsidRPr="009543F1">
        <w:rPr>
          <w:b/>
          <w:bCs/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Autocallable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TRS</w:t>
      </w:r>
      <w:ins w:id="21" w:author="Natacha Pavlovic" w:date="2020-06-09T20:46:00Z">
        <w:r w:rsidR="004F797E">
          <w:rPr>
            <w:b/>
            <w:bCs/>
            <w:sz w:val="28"/>
            <w:szCs w:val="28"/>
            <w:u w:val="single"/>
            <w:lang w:val="en-US"/>
          </w:rPr>
          <w:t xml:space="preserve">, </w:t>
        </w:r>
      </w:ins>
      <w:del w:id="22" w:author="Natacha Pavlovic" w:date="2020-06-09T20:46:00Z">
        <w:r w:rsidDel="004F797E">
          <w:rPr>
            <w:b/>
            <w:bCs/>
            <w:sz w:val="28"/>
            <w:szCs w:val="28"/>
            <w:u w:val="single"/>
            <w:lang w:val="en-US"/>
          </w:rPr>
          <w:delText xml:space="preserve"> and </w:delText>
        </w:r>
      </w:del>
      <w:r w:rsidRPr="009543F1">
        <w:rPr>
          <w:b/>
          <w:bCs/>
          <w:sz w:val="28"/>
          <w:szCs w:val="28"/>
          <w:u w:val="single"/>
          <w:lang w:val="en-US"/>
        </w:rPr>
        <w:t>Dividend</w:t>
      </w:r>
      <w:r>
        <w:rPr>
          <w:b/>
          <w:bCs/>
          <w:sz w:val="28"/>
          <w:szCs w:val="28"/>
          <w:u w:val="single"/>
          <w:lang w:val="en-US"/>
        </w:rPr>
        <w:t xml:space="preserve"> Swap</w:t>
      </w:r>
      <w:ins w:id="23" w:author="Natacha Pavlovic" w:date="2020-06-09T20:46:00Z">
        <w:r w:rsidR="004F797E">
          <w:rPr>
            <w:b/>
            <w:bCs/>
            <w:sz w:val="28"/>
            <w:szCs w:val="28"/>
            <w:u w:val="single"/>
            <w:lang w:val="en-US"/>
          </w:rPr>
          <w:t>, Upgrade of the Bon model</w:t>
        </w:r>
      </w:ins>
      <w:r w:rsidRPr="009543F1">
        <w:rPr>
          <w:b/>
          <w:bCs/>
          <w:sz w:val="28"/>
          <w:szCs w:val="28"/>
          <w:u w:val="single"/>
          <w:lang w:val="en-US"/>
        </w:rPr>
        <w:t>:</w:t>
      </w:r>
      <w:r>
        <w:rPr>
          <w:b/>
          <w:bCs/>
          <w:sz w:val="28"/>
          <w:szCs w:val="28"/>
          <w:u w:val="single"/>
          <w:lang w:val="en-US"/>
        </w:rPr>
        <w:br/>
      </w:r>
      <w:r w:rsidRPr="009543F1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>To be Defined</w:t>
      </w:r>
    </w:p>
    <w:p w14:paraId="425BD614" w14:textId="77777777" w:rsidR="004F797E" w:rsidRDefault="004F797E">
      <w:pPr>
        <w:rPr>
          <w:ins w:id="24" w:author="Natacha Pavlovic" w:date="2020-06-09T20:54:00Z"/>
          <w:rFonts w:eastAsiaTheme="minorEastAsia"/>
          <w:lang w:val="en-US"/>
        </w:rPr>
      </w:pPr>
    </w:p>
    <w:p w14:paraId="58308EF0" w14:textId="77777777" w:rsidR="004F797E" w:rsidRPr="004F797E" w:rsidRDefault="004F797E">
      <w:pPr>
        <w:pStyle w:val="ListParagraph"/>
        <w:numPr>
          <w:ilvl w:val="0"/>
          <w:numId w:val="1"/>
        </w:numPr>
        <w:rPr>
          <w:ins w:id="25" w:author="Natacha Pavlovic" w:date="2020-06-09T20:54:00Z"/>
          <w:rFonts w:eastAsiaTheme="minorEastAsia"/>
          <w:lang w:val="en-US"/>
          <w:rPrChange w:id="26" w:author="Natacha Pavlovic" w:date="2020-06-09T20:54:00Z">
            <w:rPr>
              <w:ins w:id="27" w:author="Natacha Pavlovic" w:date="2020-06-09T20:54:00Z"/>
              <w:lang w:val="en-US"/>
            </w:rPr>
          </w:rPrChange>
        </w:rPr>
        <w:pPrChange w:id="28" w:author="Natacha Pavlovic" w:date="2020-06-09T20:54:00Z">
          <w:pPr/>
        </w:pPrChange>
      </w:pPr>
      <w:ins w:id="29" w:author="Natacha Pavlovic" w:date="2020-06-09T20:54:00Z">
        <w:r w:rsidRPr="004F797E">
          <w:rPr>
            <w:rFonts w:eastAsiaTheme="minorEastAsia"/>
            <w:lang w:val="en-US"/>
            <w:rPrChange w:id="30" w:author="Natacha Pavlovic" w:date="2020-06-09T20:54:00Z">
              <w:rPr>
                <w:lang w:val="en-US"/>
              </w:rPr>
            </w:rPrChange>
          </w:rPr>
          <w:t>Hybrid model integration</w:t>
        </w:r>
        <w:r>
          <w:rPr>
            <w:rFonts w:eastAsiaTheme="minorEastAsia"/>
            <w:lang w:val="en-US"/>
          </w:rPr>
          <w:t xml:space="preserve"> (</w:t>
        </w:r>
      </w:ins>
      <w:ins w:id="31" w:author="Natacha Pavlovic" w:date="2020-06-09T20:55:00Z">
        <w:r>
          <w:rPr>
            <w:rFonts w:eastAsiaTheme="minorEastAsia"/>
            <w:lang w:val="en-US"/>
          </w:rPr>
          <w:t xml:space="preserve">rate </w:t>
        </w:r>
      </w:ins>
      <w:ins w:id="32" w:author="Natacha Pavlovic" w:date="2020-06-09T20:54:00Z">
        <w:r>
          <w:rPr>
            <w:rFonts w:eastAsiaTheme="minorEastAsia"/>
            <w:lang w:val="en-US"/>
          </w:rPr>
          <w:t>correlation</w:t>
        </w:r>
      </w:ins>
      <w:ins w:id="33" w:author="Natacha Pavlovic" w:date="2020-06-09T20:55:00Z">
        <w:r>
          <w:rPr>
            <w:rFonts w:eastAsiaTheme="minorEastAsia"/>
            <w:lang w:val="en-US"/>
          </w:rPr>
          <w:t xml:space="preserve"> to be </w:t>
        </w:r>
        <w:proofErr w:type="spellStart"/>
        <w:r>
          <w:rPr>
            <w:rFonts w:eastAsiaTheme="minorEastAsia"/>
            <w:lang w:val="en-US"/>
          </w:rPr>
          <w:t>ingrated</w:t>
        </w:r>
        <w:proofErr w:type="spellEnd"/>
        <w:r>
          <w:rPr>
            <w:rFonts w:eastAsiaTheme="minorEastAsia"/>
            <w:lang w:val="en-US"/>
          </w:rPr>
          <w:t>)</w:t>
        </w:r>
      </w:ins>
    </w:p>
    <w:p w14:paraId="59E86693" w14:textId="77777777" w:rsidR="004F797E" w:rsidRDefault="004F797E">
      <w:pPr>
        <w:pStyle w:val="ListParagraph"/>
        <w:numPr>
          <w:ilvl w:val="0"/>
          <w:numId w:val="1"/>
        </w:numPr>
        <w:rPr>
          <w:ins w:id="34" w:author="Natacha Pavlovic" w:date="2020-06-09T20:54:00Z"/>
          <w:rFonts w:eastAsiaTheme="minorEastAsia"/>
          <w:lang w:val="en-US"/>
        </w:rPr>
        <w:pPrChange w:id="35" w:author="Natacha Pavlovic" w:date="2020-06-09T20:54:00Z">
          <w:pPr/>
        </w:pPrChange>
      </w:pPr>
      <w:ins w:id="36" w:author="Natacha Pavlovic" w:date="2020-06-09T20:54:00Z">
        <w:r>
          <w:rPr>
            <w:rFonts w:eastAsiaTheme="minorEastAsia"/>
            <w:lang w:val="en-US"/>
          </w:rPr>
          <w:t>Bond model</w:t>
        </w:r>
      </w:ins>
    </w:p>
    <w:p w14:paraId="43B409FE" w14:textId="77777777" w:rsidR="009543F1" w:rsidRPr="004F797E" w:rsidRDefault="004F797E">
      <w:pPr>
        <w:pStyle w:val="ListParagraph"/>
        <w:numPr>
          <w:ilvl w:val="0"/>
          <w:numId w:val="1"/>
        </w:numPr>
        <w:rPr>
          <w:ins w:id="37" w:author="Natacha Pavlovic" w:date="2020-06-09T19:45:00Z"/>
          <w:rFonts w:eastAsiaTheme="minorEastAsia"/>
          <w:lang w:val="en-US"/>
          <w:rPrChange w:id="38" w:author="Natacha Pavlovic" w:date="2020-06-09T20:54:00Z">
            <w:rPr>
              <w:ins w:id="39" w:author="Natacha Pavlovic" w:date="2020-06-09T19:45:00Z"/>
              <w:lang w:val="en-US"/>
            </w:rPr>
          </w:rPrChange>
        </w:rPr>
        <w:pPrChange w:id="40" w:author="Natacha Pavlovic" w:date="2020-06-09T20:54:00Z">
          <w:pPr/>
        </w:pPrChange>
      </w:pPr>
      <w:ins w:id="41" w:author="Natacha Pavlovic" w:date="2020-06-09T20:54:00Z">
        <w:r>
          <w:rPr>
            <w:rFonts w:eastAsiaTheme="minorEastAsia"/>
            <w:lang w:val="en-US"/>
          </w:rPr>
          <w:t>Dividend swap</w:t>
        </w:r>
      </w:ins>
      <w:del w:id="42" w:author="Natacha Pavlovic" w:date="2020-06-09T20:54:00Z">
        <w:r w:rsidR="009543F1" w:rsidRPr="004F797E" w:rsidDel="004F797E">
          <w:rPr>
            <w:rFonts w:eastAsiaTheme="minorEastAsia"/>
            <w:lang w:val="en-US"/>
            <w:rPrChange w:id="43" w:author="Natacha Pavlovic" w:date="2020-06-09T20:54:00Z">
              <w:rPr>
                <w:lang w:val="en-US"/>
              </w:rPr>
            </w:rPrChange>
          </w:rPr>
          <w:delText>.</w:delText>
        </w:r>
      </w:del>
    </w:p>
    <w:p w14:paraId="6CF02106" w14:textId="77777777" w:rsidR="004F797E" w:rsidRPr="009543F1" w:rsidRDefault="004F797E">
      <w:pPr>
        <w:rPr>
          <w:rFonts w:eastAsiaTheme="minorEastAsia"/>
          <w:lang w:val="en-US"/>
        </w:rPr>
      </w:pPr>
    </w:p>
    <w:sectPr w:rsidR="004F797E" w:rsidRPr="009543F1" w:rsidSect="00B16A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Ismail Laachir" w:date="2020-06-10T16:08:00Z" w:initials="IL">
    <w:p w14:paraId="1B3E9F63" w14:textId="71D7FBD1" w:rsidR="00BF30BA" w:rsidRPr="0055422A" w:rsidRDefault="00BF30B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5422A">
        <w:rPr>
          <w:lang w:val="en-US"/>
        </w:rPr>
        <w:t xml:space="preserve">What do you mean by </w:t>
      </w:r>
      <w:proofErr w:type="spellStart"/>
      <w:r>
        <w:rPr>
          <w:lang w:val="en-US"/>
        </w:rPr>
        <w:t>indepdent</w:t>
      </w:r>
      <w:proofErr w:type="spellEnd"/>
      <w:r>
        <w:rPr>
          <w:lang w:val="en-US"/>
        </w:rPr>
        <w:t xml:space="preserve"> repricing ? what is the benchmark ?</w:t>
      </w:r>
    </w:p>
  </w:comment>
  <w:comment w:id="2" w:author="Ismail Laachir" w:date="2020-06-12T09:32:00Z" w:initials="IL">
    <w:p w14:paraId="54CB8A2D" w14:textId="46F831CC" w:rsidR="00BF30BA" w:rsidRPr="00C36C08" w:rsidRDefault="00BF30B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Lot 2 ?</w:t>
      </w:r>
    </w:p>
  </w:comment>
  <w:comment w:id="6" w:author="Ismail Laachir" w:date="2020-06-10T16:09:00Z" w:initials="IL">
    <w:p w14:paraId="05E485A1" w14:textId="7518C922" w:rsidR="00BF30BA" w:rsidRPr="00C36C08" w:rsidRDefault="00BF30B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36C08">
        <w:rPr>
          <w:lang w:val="en-US"/>
        </w:rPr>
        <w:t>Meaning ?</w:t>
      </w:r>
    </w:p>
  </w:comment>
  <w:comment w:id="9" w:author="Ismail Laachir" w:date="2020-06-12T09:36:00Z" w:initials="IL">
    <w:p w14:paraId="06C209ED" w14:textId="5B0D0E37" w:rsidR="00BF30BA" w:rsidRPr="00BF30BA" w:rsidRDefault="00BF30B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F30BA">
        <w:rPr>
          <w:lang w:val="en-US"/>
        </w:rPr>
        <w:t>N=</w:t>
      </w:r>
      <w:proofErr w:type="spellStart"/>
      <w:r w:rsidRPr="00BF30BA">
        <w:rPr>
          <w:lang w:val="en-US"/>
        </w:rPr>
        <w:t>S_i</w:t>
      </w:r>
      <w:proofErr w:type="spellEnd"/>
      <w:r w:rsidRPr="00BF30BA">
        <w:rPr>
          <w:lang w:val="en-US"/>
        </w:rPr>
        <w:t xml:space="preserve"> ? </w:t>
      </w:r>
    </w:p>
  </w:comment>
  <w:comment w:id="10" w:author="Ismail Laachir" w:date="2020-06-10T16:19:00Z" w:initials="IL">
    <w:p w14:paraId="69718FB2" w14:textId="1A87207B" w:rsidR="00BF30BA" w:rsidRPr="00BF30BA" w:rsidRDefault="00BF30B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F30BA">
        <w:rPr>
          <w:lang w:val="en-US"/>
        </w:rPr>
        <w:t>What is DF ?</w:t>
      </w:r>
    </w:p>
  </w:comment>
  <w:comment w:id="11" w:author="Ismail Laachir" w:date="2020-06-10T16:24:00Z" w:initials="IL">
    <w:p w14:paraId="30C28ED8" w14:textId="66484FAB" w:rsidR="00BF30BA" w:rsidRPr="007F642C" w:rsidRDefault="00BF30B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F642C">
        <w:rPr>
          <w:lang w:val="en-US"/>
        </w:rPr>
        <w:t>Is it linked to Dividend S</w:t>
      </w:r>
      <w:r>
        <w:rPr>
          <w:lang w:val="en-US"/>
        </w:rPr>
        <w:t>wap ? or announced dividend ? If it is confirmed, why there is a bid-ask ?</w:t>
      </w:r>
    </w:p>
  </w:comment>
  <w:comment w:id="12" w:author="Ismail Laachir" w:date="2020-06-12T09:45:00Z" w:initials="IL">
    <w:p w14:paraId="4E11D08C" w14:textId="24F5202C" w:rsidR="00BF30BA" w:rsidRDefault="00BF30B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>On n’est pas clair sur ce point.</w:t>
      </w:r>
    </w:p>
  </w:comment>
  <w:comment w:id="13" w:author="Ismail Laachir" w:date="2020-06-12T09:46:00Z" w:initials="IL">
    <w:p w14:paraId="6ADFF234" w14:textId="44B36D2E" w:rsidR="00BF30BA" w:rsidRPr="00CB6B38" w:rsidRDefault="00BF30B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B6B38">
        <w:rPr>
          <w:lang w:val="en-US"/>
        </w:rPr>
        <w:t xml:space="preserve">Lot 1 </w:t>
      </w:r>
      <w:proofErr w:type="spellStart"/>
      <w:r w:rsidRPr="00CB6B38">
        <w:rPr>
          <w:lang w:val="en-US"/>
        </w:rPr>
        <w:t>ou</w:t>
      </w:r>
      <w:proofErr w:type="spellEnd"/>
      <w:r w:rsidRPr="00CB6B38">
        <w:rPr>
          <w:lang w:val="en-US"/>
        </w:rPr>
        <w:t xml:space="preserve"> lot 2 ?</w:t>
      </w:r>
    </w:p>
  </w:comment>
  <w:comment w:id="15" w:author="Ismail Laachir" w:date="2020-06-10T16:57:00Z" w:initials="IL">
    <w:p w14:paraId="6939FF03" w14:textId="74CF426E" w:rsidR="00BF30BA" w:rsidRPr="00C51992" w:rsidRDefault="00BF30B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51992">
        <w:rPr>
          <w:lang w:val="en-US"/>
        </w:rPr>
        <w:t>Can we have examples of T</w:t>
      </w:r>
      <w:r>
        <w:rPr>
          <w:lang w:val="en-US"/>
        </w:rPr>
        <w:t>erm Sheets for TRS with and without the additional features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3E9F63" w15:done="0"/>
  <w15:commentEx w15:paraId="54CB8A2D" w15:done="0"/>
  <w15:commentEx w15:paraId="05E485A1" w15:done="0"/>
  <w15:commentEx w15:paraId="06C209ED" w15:done="0"/>
  <w15:commentEx w15:paraId="69718FB2" w15:done="0"/>
  <w15:commentEx w15:paraId="30C28ED8" w15:done="0"/>
  <w15:commentEx w15:paraId="4E11D08C" w15:done="0"/>
  <w15:commentEx w15:paraId="6ADFF234" w15:done="0"/>
  <w15:commentEx w15:paraId="6939FF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B83F6" w16cex:dateUtc="2020-06-10T14:08:00Z"/>
  <w16cex:commentExtensible w16cex:durableId="228DCA45" w16cex:dateUtc="2020-06-12T07:32:00Z"/>
  <w16cex:commentExtensible w16cex:durableId="228B842F" w16cex:dateUtc="2020-06-10T14:09:00Z"/>
  <w16cex:commentExtensible w16cex:durableId="228DCB2B" w16cex:dateUtc="2020-06-12T07:36:00Z"/>
  <w16cex:commentExtensible w16cex:durableId="228B868B" w16cex:dateUtc="2020-06-10T14:19:00Z"/>
  <w16cex:commentExtensible w16cex:durableId="228B87CA" w16cex:dateUtc="2020-06-10T14:24:00Z"/>
  <w16cex:commentExtensible w16cex:durableId="228DCD4A" w16cex:dateUtc="2020-06-12T07:45:00Z"/>
  <w16cex:commentExtensible w16cex:durableId="228DCD74" w16cex:dateUtc="2020-06-12T07:46:00Z"/>
  <w16cex:commentExtensible w16cex:durableId="228B8F6A" w16cex:dateUtc="2020-06-10T14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3E9F63" w16cid:durableId="228B83F6"/>
  <w16cid:commentId w16cid:paraId="54CB8A2D" w16cid:durableId="228DCA45"/>
  <w16cid:commentId w16cid:paraId="05E485A1" w16cid:durableId="228B842F"/>
  <w16cid:commentId w16cid:paraId="06C209ED" w16cid:durableId="228DCB2B"/>
  <w16cid:commentId w16cid:paraId="69718FB2" w16cid:durableId="228B868B"/>
  <w16cid:commentId w16cid:paraId="30C28ED8" w16cid:durableId="228B87CA"/>
  <w16cid:commentId w16cid:paraId="4E11D08C" w16cid:durableId="228DCD4A"/>
  <w16cid:commentId w16cid:paraId="6ADFF234" w16cid:durableId="228DCD74"/>
  <w16cid:commentId w16cid:paraId="6939FF03" w16cid:durableId="228B8F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084838"/>
    <w:multiLevelType w:val="hybridMultilevel"/>
    <w:tmpl w:val="EE026B22"/>
    <w:lvl w:ilvl="0" w:tplc="CF6292D8">
      <w:start w:val="9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smail Laachir">
    <w15:presenceInfo w15:providerId="Windows Live" w15:userId="682ffc54131cffa1"/>
  </w15:person>
  <w15:person w15:author="Aldrin1">
    <w15:presenceInfo w15:providerId="None" w15:userId="Aldrin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8C"/>
    <w:rsid w:val="00053169"/>
    <w:rsid w:val="000B4908"/>
    <w:rsid w:val="001110ED"/>
    <w:rsid w:val="00116B50"/>
    <w:rsid w:val="00145D26"/>
    <w:rsid w:val="0018056C"/>
    <w:rsid w:val="001D3C62"/>
    <w:rsid w:val="001D6CBA"/>
    <w:rsid w:val="00342475"/>
    <w:rsid w:val="00442BF4"/>
    <w:rsid w:val="004646F1"/>
    <w:rsid w:val="00493DA1"/>
    <w:rsid w:val="004B0C8D"/>
    <w:rsid w:val="004C6B50"/>
    <w:rsid w:val="004F797E"/>
    <w:rsid w:val="0055422A"/>
    <w:rsid w:val="00574913"/>
    <w:rsid w:val="005B5863"/>
    <w:rsid w:val="00660856"/>
    <w:rsid w:val="006B7E9F"/>
    <w:rsid w:val="006E3B23"/>
    <w:rsid w:val="00743927"/>
    <w:rsid w:val="007623BE"/>
    <w:rsid w:val="00795FCA"/>
    <w:rsid w:val="007B1E4C"/>
    <w:rsid w:val="007B633A"/>
    <w:rsid w:val="007F642C"/>
    <w:rsid w:val="009543F1"/>
    <w:rsid w:val="009747B2"/>
    <w:rsid w:val="009A580E"/>
    <w:rsid w:val="009C3A19"/>
    <w:rsid w:val="00A165C5"/>
    <w:rsid w:val="00A320AE"/>
    <w:rsid w:val="00A53A21"/>
    <w:rsid w:val="00A56395"/>
    <w:rsid w:val="00AF2006"/>
    <w:rsid w:val="00B10553"/>
    <w:rsid w:val="00B16A25"/>
    <w:rsid w:val="00BF30BA"/>
    <w:rsid w:val="00BF5B40"/>
    <w:rsid w:val="00C02756"/>
    <w:rsid w:val="00C049B9"/>
    <w:rsid w:val="00C36C08"/>
    <w:rsid w:val="00C51992"/>
    <w:rsid w:val="00CB6B38"/>
    <w:rsid w:val="00CD21BC"/>
    <w:rsid w:val="00DB736B"/>
    <w:rsid w:val="00DD26F5"/>
    <w:rsid w:val="00E12A9B"/>
    <w:rsid w:val="00E1368C"/>
    <w:rsid w:val="00F50735"/>
    <w:rsid w:val="00F83F91"/>
    <w:rsid w:val="00FD03E3"/>
    <w:rsid w:val="00FD2CF0"/>
    <w:rsid w:val="00FE0DFF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319790"/>
  <w15:docId w15:val="{8BB5AE46-A2CE-41C1-8DFC-7B62D289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275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C3A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F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F79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4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2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2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2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192.168.0.1\aldrin1\charlesandre\Trading\Pricer\DividendSX5EYearlyDistribu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SX5E Dividend</a:t>
            </a:r>
            <a:r>
              <a:rPr lang="en-US" baseline="0"/>
              <a:t> Payement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Sheet1!$B$2:$B$367</c:f>
              <c:numCache>
                <c:formatCode>0%</c:formatCode>
                <c:ptCount val="366"/>
                <c:pt idx="0">
                  <c:v>0</c:v>
                </c:pt>
                <c:pt idx="1">
                  <c:v>8.4221218280169895E-3</c:v>
                </c:pt>
                <c:pt idx="2">
                  <c:v>1.0227889667771099E-2</c:v>
                </c:pt>
                <c:pt idx="3">
                  <c:v>1.442789932935E-2</c:v>
                </c:pt>
                <c:pt idx="4">
                  <c:v>1.54115619758302E-2</c:v>
                </c:pt>
                <c:pt idx="5">
                  <c:v>1.54115619758302E-2</c:v>
                </c:pt>
                <c:pt idx="6">
                  <c:v>1.54115619758302E-2</c:v>
                </c:pt>
                <c:pt idx="7">
                  <c:v>1.54115619758302E-2</c:v>
                </c:pt>
                <c:pt idx="8">
                  <c:v>1.6419015493726801E-2</c:v>
                </c:pt>
                <c:pt idx="9">
                  <c:v>1.99120004138949E-2</c:v>
                </c:pt>
                <c:pt idx="10">
                  <c:v>2.0851341283183299E-2</c:v>
                </c:pt>
                <c:pt idx="11">
                  <c:v>2.2447355469976098E-2</c:v>
                </c:pt>
                <c:pt idx="12">
                  <c:v>2.3945452147883399E-2</c:v>
                </c:pt>
                <c:pt idx="13">
                  <c:v>2.6477648458360301E-2</c:v>
                </c:pt>
                <c:pt idx="14">
                  <c:v>3.1866900376594398E-2</c:v>
                </c:pt>
                <c:pt idx="15">
                  <c:v>3.3388865094685E-2</c:v>
                </c:pt>
                <c:pt idx="16">
                  <c:v>3.47802114031939E-2</c:v>
                </c:pt>
                <c:pt idx="17">
                  <c:v>3.47802114031939E-2</c:v>
                </c:pt>
                <c:pt idx="18">
                  <c:v>3.47802114031939E-2</c:v>
                </c:pt>
                <c:pt idx="19">
                  <c:v>3.47802114031939E-2</c:v>
                </c:pt>
                <c:pt idx="20">
                  <c:v>3.6017003933294697E-2</c:v>
                </c:pt>
                <c:pt idx="21">
                  <c:v>3.6972265834265897E-2</c:v>
                </c:pt>
                <c:pt idx="22">
                  <c:v>3.78618390102132E-2</c:v>
                </c:pt>
                <c:pt idx="23">
                  <c:v>4.1667720827567298E-2</c:v>
                </c:pt>
                <c:pt idx="24">
                  <c:v>4.5524517783637801E-2</c:v>
                </c:pt>
                <c:pt idx="25">
                  <c:v>4.8854097967006002E-2</c:v>
                </c:pt>
                <c:pt idx="26">
                  <c:v>5.4478307486956597E-2</c:v>
                </c:pt>
                <c:pt idx="27">
                  <c:v>5.8054708461547602E-2</c:v>
                </c:pt>
                <c:pt idx="28">
                  <c:v>6.1596393391853597E-2</c:v>
                </c:pt>
                <c:pt idx="29">
                  <c:v>6.4948693454808998E-2</c:v>
                </c:pt>
                <c:pt idx="30">
                  <c:v>6.8626308329081995E-2</c:v>
                </c:pt>
                <c:pt idx="31">
                  <c:v>7.5312027713905202E-2</c:v>
                </c:pt>
                <c:pt idx="32">
                  <c:v>7.9186803182214105E-2</c:v>
                </c:pt>
                <c:pt idx="33">
                  <c:v>7.9186803182214105E-2</c:v>
                </c:pt>
                <c:pt idx="34">
                  <c:v>7.9794808586706595E-2</c:v>
                </c:pt>
                <c:pt idx="35">
                  <c:v>8.1017521412787105E-2</c:v>
                </c:pt>
                <c:pt idx="36">
                  <c:v>8.16002401599418E-2</c:v>
                </c:pt>
                <c:pt idx="37">
                  <c:v>8.16002401599418E-2</c:v>
                </c:pt>
                <c:pt idx="38">
                  <c:v>8.16002401599418E-2</c:v>
                </c:pt>
                <c:pt idx="39">
                  <c:v>8.2708222201451506E-2</c:v>
                </c:pt>
                <c:pt idx="40">
                  <c:v>8.3196027079500301E-2</c:v>
                </c:pt>
                <c:pt idx="41">
                  <c:v>8.3196027079500301E-2</c:v>
                </c:pt>
                <c:pt idx="42">
                  <c:v>8.3196027079500301E-2</c:v>
                </c:pt>
                <c:pt idx="43">
                  <c:v>8.3196027079500301E-2</c:v>
                </c:pt>
                <c:pt idx="44">
                  <c:v>8.3867662758098094E-2</c:v>
                </c:pt>
                <c:pt idx="45">
                  <c:v>8.5039276665534999E-2</c:v>
                </c:pt>
                <c:pt idx="46">
                  <c:v>8.5039276665534999E-2</c:v>
                </c:pt>
                <c:pt idx="47">
                  <c:v>8.5238169782103704E-2</c:v>
                </c:pt>
                <c:pt idx="48">
                  <c:v>8.5415103994746402E-2</c:v>
                </c:pt>
                <c:pt idx="49">
                  <c:v>8.5619095125566896E-2</c:v>
                </c:pt>
                <c:pt idx="50">
                  <c:v>8.5619095125566896E-2</c:v>
                </c:pt>
                <c:pt idx="51">
                  <c:v>8.5619095125566896E-2</c:v>
                </c:pt>
                <c:pt idx="52">
                  <c:v>8.5619095125566896E-2</c:v>
                </c:pt>
                <c:pt idx="53">
                  <c:v>8.5619095125566896E-2</c:v>
                </c:pt>
                <c:pt idx="54">
                  <c:v>8.5619095125566896E-2</c:v>
                </c:pt>
                <c:pt idx="55">
                  <c:v>8.5619095125566896E-2</c:v>
                </c:pt>
                <c:pt idx="56">
                  <c:v>8.5619095125566896E-2</c:v>
                </c:pt>
                <c:pt idx="57">
                  <c:v>8.5619095125566896E-2</c:v>
                </c:pt>
                <c:pt idx="58">
                  <c:v>8.5619095125566896E-2</c:v>
                </c:pt>
                <c:pt idx="59">
                  <c:v>8.5619095125566896E-2</c:v>
                </c:pt>
                <c:pt idx="60">
                  <c:v>8.5619095125566896E-2</c:v>
                </c:pt>
                <c:pt idx="61">
                  <c:v>8.5619095125566896E-2</c:v>
                </c:pt>
                <c:pt idx="62">
                  <c:v>8.5619095125566896E-2</c:v>
                </c:pt>
                <c:pt idx="63">
                  <c:v>8.6083722108998006E-2</c:v>
                </c:pt>
                <c:pt idx="64">
                  <c:v>8.6566286071485504E-2</c:v>
                </c:pt>
                <c:pt idx="65">
                  <c:v>8.7049536132915606E-2</c:v>
                </c:pt>
                <c:pt idx="66">
                  <c:v>8.8002781057804499E-2</c:v>
                </c:pt>
                <c:pt idx="67">
                  <c:v>8.8948756046958399E-2</c:v>
                </c:pt>
                <c:pt idx="68">
                  <c:v>8.9454299284209005E-2</c:v>
                </c:pt>
                <c:pt idx="69">
                  <c:v>8.9454299284209005E-2</c:v>
                </c:pt>
                <c:pt idx="70">
                  <c:v>8.9454299284209005E-2</c:v>
                </c:pt>
                <c:pt idx="71">
                  <c:v>8.9454299284209005E-2</c:v>
                </c:pt>
                <c:pt idx="72">
                  <c:v>8.9953930703653706E-2</c:v>
                </c:pt>
                <c:pt idx="73">
                  <c:v>8.9953930703653706E-2</c:v>
                </c:pt>
                <c:pt idx="74">
                  <c:v>8.9953930703653706E-2</c:v>
                </c:pt>
                <c:pt idx="75">
                  <c:v>8.9953930703653706E-2</c:v>
                </c:pt>
                <c:pt idx="76">
                  <c:v>9.1938816436149401E-2</c:v>
                </c:pt>
                <c:pt idx="77">
                  <c:v>9.5702735325397803E-2</c:v>
                </c:pt>
                <c:pt idx="78">
                  <c:v>9.9478145229707396E-2</c:v>
                </c:pt>
                <c:pt idx="79">
                  <c:v>9.9478145229707396E-2</c:v>
                </c:pt>
                <c:pt idx="80">
                  <c:v>0.101403495677267</c:v>
                </c:pt>
                <c:pt idx="81">
                  <c:v>0.103387484539084</c:v>
                </c:pt>
                <c:pt idx="82">
                  <c:v>0.10662065574283899</c:v>
                </c:pt>
                <c:pt idx="83">
                  <c:v>0.10662065574283899</c:v>
                </c:pt>
                <c:pt idx="84">
                  <c:v>0.10662065574283899</c:v>
                </c:pt>
                <c:pt idx="85">
                  <c:v>0.108726372124268</c:v>
                </c:pt>
                <c:pt idx="86">
                  <c:v>0.108726372124268</c:v>
                </c:pt>
                <c:pt idx="87">
                  <c:v>0.112413726460488</c:v>
                </c:pt>
                <c:pt idx="88">
                  <c:v>0.11760745823740699</c:v>
                </c:pt>
                <c:pt idx="89">
                  <c:v>0.11897503954713</c:v>
                </c:pt>
                <c:pt idx="90">
                  <c:v>0.119932092788243</c:v>
                </c:pt>
                <c:pt idx="91">
                  <c:v>0.123273547713408</c:v>
                </c:pt>
                <c:pt idx="92">
                  <c:v>0.124359853418651</c:v>
                </c:pt>
                <c:pt idx="93">
                  <c:v>0.125413416230297</c:v>
                </c:pt>
                <c:pt idx="94">
                  <c:v>0.125413416230297</c:v>
                </c:pt>
                <c:pt idx="95">
                  <c:v>0.13477246692736899</c:v>
                </c:pt>
                <c:pt idx="96">
                  <c:v>0.13477246692736899</c:v>
                </c:pt>
                <c:pt idx="97">
                  <c:v>0.14114027840356799</c:v>
                </c:pt>
                <c:pt idx="98">
                  <c:v>0.14114027840356799</c:v>
                </c:pt>
                <c:pt idx="99">
                  <c:v>0.14426993563158599</c:v>
                </c:pt>
                <c:pt idx="100">
                  <c:v>0.14753862360390599</c:v>
                </c:pt>
                <c:pt idx="101">
                  <c:v>0.151724509477485</c:v>
                </c:pt>
                <c:pt idx="102">
                  <c:v>0.15259220570420001</c:v>
                </c:pt>
                <c:pt idx="103">
                  <c:v>0.163976416688666</c:v>
                </c:pt>
                <c:pt idx="104">
                  <c:v>0.165049395638621</c:v>
                </c:pt>
                <c:pt idx="105">
                  <c:v>0.166593235612288</c:v>
                </c:pt>
                <c:pt idx="106">
                  <c:v>0.16920848807063299</c:v>
                </c:pt>
                <c:pt idx="107">
                  <c:v>0.17195082115187099</c:v>
                </c:pt>
                <c:pt idx="108">
                  <c:v>0.17521128975392</c:v>
                </c:pt>
                <c:pt idx="109">
                  <c:v>0.176513095590418</c:v>
                </c:pt>
                <c:pt idx="110">
                  <c:v>0.18539911444500101</c:v>
                </c:pt>
                <c:pt idx="111">
                  <c:v>0.186127512878944</c:v>
                </c:pt>
                <c:pt idx="112">
                  <c:v>0.19124428331927801</c:v>
                </c:pt>
                <c:pt idx="113">
                  <c:v>0.196837264412945</c:v>
                </c:pt>
                <c:pt idx="114">
                  <c:v>0.20798492249728401</c:v>
                </c:pt>
                <c:pt idx="115">
                  <c:v>0.21801871575860801</c:v>
                </c:pt>
                <c:pt idx="116">
                  <c:v>0.22770654374428401</c:v>
                </c:pt>
                <c:pt idx="117">
                  <c:v>0.23530418120497401</c:v>
                </c:pt>
                <c:pt idx="118">
                  <c:v>0.25603300810728202</c:v>
                </c:pt>
                <c:pt idx="119">
                  <c:v>0.27178927450807699</c:v>
                </c:pt>
                <c:pt idx="120">
                  <c:v>0.27722856886989</c:v>
                </c:pt>
                <c:pt idx="121">
                  <c:v>0.30555056725254898</c:v>
                </c:pt>
                <c:pt idx="122">
                  <c:v>0.32525347060625598</c:v>
                </c:pt>
                <c:pt idx="123">
                  <c:v>0.34827247932904698</c:v>
                </c:pt>
                <c:pt idx="124">
                  <c:v>0.37539054871908101</c:v>
                </c:pt>
                <c:pt idx="125">
                  <c:v>0.406178973882312</c:v>
                </c:pt>
                <c:pt idx="126">
                  <c:v>0.43543985310884598</c:v>
                </c:pt>
                <c:pt idx="127">
                  <c:v>0.44651686706042698</c:v>
                </c:pt>
                <c:pt idx="128">
                  <c:v>0.46626219734026098</c:v>
                </c:pt>
                <c:pt idx="129">
                  <c:v>0.47636541386958497</c:v>
                </c:pt>
                <c:pt idx="130">
                  <c:v>0.50950193393146503</c:v>
                </c:pt>
                <c:pt idx="131">
                  <c:v>0.52370070772963895</c:v>
                </c:pt>
                <c:pt idx="132">
                  <c:v>0.52941094584996995</c:v>
                </c:pt>
                <c:pt idx="133">
                  <c:v>0.53863473394797401</c:v>
                </c:pt>
                <c:pt idx="134">
                  <c:v>0.546865959478953</c:v>
                </c:pt>
                <c:pt idx="135">
                  <c:v>0.56513680657690701</c:v>
                </c:pt>
                <c:pt idx="136">
                  <c:v>0.573201000575016</c:v>
                </c:pt>
                <c:pt idx="137">
                  <c:v>0.58799927593218004</c:v>
                </c:pt>
                <c:pt idx="138">
                  <c:v>0.600674838150971</c:v>
                </c:pt>
                <c:pt idx="139">
                  <c:v>0.62564221195635605</c:v>
                </c:pt>
                <c:pt idx="140">
                  <c:v>0.63639897015803704</c:v>
                </c:pt>
                <c:pt idx="141">
                  <c:v>0.64984067734459305</c:v>
                </c:pt>
                <c:pt idx="142">
                  <c:v>0.66237588547019299</c:v>
                </c:pt>
                <c:pt idx="143">
                  <c:v>0.67767371411345001</c:v>
                </c:pt>
                <c:pt idx="144">
                  <c:v>0.67906265065406801</c:v>
                </c:pt>
                <c:pt idx="145">
                  <c:v>0.68703823552708998</c:v>
                </c:pt>
                <c:pt idx="146">
                  <c:v>0.69894357293229703</c:v>
                </c:pt>
                <c:pt idx="147">
                  <c:v>0.70971086027545804</c:v>
                </c:pt>
                <c:pt idx="148">
                  <c:v>0.71550196074829298</c:v>
                </c:pt>
                <c:pt idx="149">
                  <c:v>0.72569627755428801</c:v>
                </c:pt>
                <c:pt idx="150">
                  <c:v>0.73372983846790296</c:v>
                </c:pt>
                <c:pt idx="151">
                  <c:v>0.73738328665297004</c:v>
                </c:pt>
                <c:pt idx="152">
                  <c:v>0.74183994314415502</c:v>
                </c:pt>
                <c:pt idx="153">
                  <c:v>0.74515863931034299</c:v>
                </c:pt>
                <c:pt idx="154">
                  <c:v>0.74609237671717399</c:v>
                </c:pt>
                <c:pt idx="155">
                  <c:v>0.75014843430146505</c:v>
                </c:pt>
                <c:pt idx="156">
                  <c:v>0.751837884113848</c:v>
                </c:pt>
                <c:pt idx="157">
                  <c:v>0.75454857487554405</c:v>
                </c:pt>
                <c:pt idx="158">
                  <c:v>0.75758547010700905</c:v>
                </c:pt>
                <c:pt idx="159">
                  <c:v>0.76123471414826904</c:v>
                </c:pt>
                <c:pt idx="160">
                  <c:v>0.76554185435132405</c:v>
                </c:pt>
                <c:pt idx="161">
                  <c:v>0.77092346213624396</c:v>
                </c:pt>
                <c:pt idx="162">
                  <c:v>0.77440436179786698</c:v>
                </c:pt>
                <c:pt idx="163">
                  <c:v>0.77617888971955895</c:v>
                </c:pt>
                <c:pt idx="164">
                  <c:v>0.78094464259368801</c:v>
                </c:pt>
                <c:pt idx="165">
                  <c:v>0.78094464259368801</c:v>
                </c:pt>
                <c:pt idx="166">
                  <c:v>0.78094464259368801</c:v>
                </c:pt>
                <c:pt idx="167">
                  <c:v>0.781527656864485</c:v>
                </c:pt>
                <c:pt idx="168">
                  <c:v>0.78466400951368098</c:v>
                </c:pt>
                <c:pt idx="169">
                  <c:v>0.78996854645242598</c:v>
                </c:pt>
                <c:pt idx="170">
                  <c:v>0.79218388543441998</c:v>
                </c:pt>
                <c:pt idx="171">
                  <c:v>0.79531426769216695</c:v>
                </c:pt>
                <c:pt idx="172">
                  <c:v>0.79828144408128698</c:v>
                </c:pt>
                <c:pt idx="173">
                  <c:v>0.79944739481329397</c:v>
                </c:pt>
                <c:pt idx="174">
                  <c:v>0.803321072312003</c:v>
                </c:pt>
                <c:pt idx="175">
                  <c:v>0.80561414679185905</c:v>
                </c:pt>
                <c:pt idx="176">
                  <c:v>0.80561414679185905</c:v>
                </c:pt>
                <c:pt idx="177">
                  <c:v>0.80561414679185905</c:v>
                </c:pt>
                <c:pt idx="178">
                  <c:v>0.80561414679185905</c:v>
                </c:pt>
                <c:pt idx="179">
                  <c:v>0.80561414679185905</c:v>
                </c:pt>
                <c:pt idx="180">
                  <c:v>0.80579912346871296</c:v>
                </c:pt>
                <c:pt idx="181">
                  <c:v>0.80579912346871296</c:v>
                </c:pt>
                <c:pt idx="182">
                  <c:v>0.80644304967824998</c:v>
                </c:pt>
                <c:pt idx="183">
                  <c:v>0.81068007473598003</c:v>
                </c:pt>
                <c:pt idx="184">
                  <c:v>0.81268124656845997</c:v>
                </c:pt>
                <c:pt idx="185">
                  <c:v>0.81701163327064696</c:v>
                </c:pt>
                <c:pt idx="186">
                  <c:v>0.81812630984555001</c:v>
                </c:pt>
                <c:pt idx="187">
                  <c:v>0.81940425211133305</c:v>
                </c:pt>
                <c:pt idx="188">
                  <c:v>0.82058866920386997</c:v>
                </c:pt>
                <c:pt idx="189">
                  <c:v>0.82185439122265702</c:v>
                </c:pt>
                <c:pt idx="190">
                  <c:v>0.823694124822137</c:v>
                </c:pt>
                <c:pt idx="191">
                  <c:v>0.82444645965437502</c:v>
                </c:pt>
                <c:pt idx="192">
                  <c:v>0.82498747961002905</c:v>
                </c:pt>
                <c:pt idx="193">
                  <c:v>0.82595257531535304</c:v>
                </c:pt>
                <c:pt idx="194">
                  <c:v>0.82803662927592103</c:v>
                </c:pt>
                <c:pt idx="195">
                  <c:v>0.83297489145036396</c:v>
                </c:pt>
                <c:pt idx="196">
                  <c:v>0.83367102789310699</c:v>
                </c:pt>
                <c:pt idx="197">
                  <c:v>0.83367102789310699</c:v>
                </c:pt>
                <c:pt idx="198">
                  <c:v>0.83367102789310699</c:v>
                </c:pt>
                <c:pt idx="199">
                  <c:v>0.83367102789310699</c:v>
                </c:pt>
                <c:pt idx="200">
                  <c:v>0.83367102789310699</c:v>
                </c:pt>
                <c:pt idx="201">
                  <c:v>0.83367102789310699</c:v>
                </c:pt>
                <c:pt idx="202">
                  <c:v>0.83491601110221503</c:v>
                </c:pt>
                <c:pt idx="203">
                  <c:v>0.83610212796258698</c:v>
                </c:pt>
                <c:pt idx="204">
                  <c:v>0.83698314755030401</c:v>
                </c:pt>
                <c:pt idx="205">
                  <c:v>0.83698314755030401</c:v>
                </c:pt>
                <c:pt idx="206">
                  <c:v>0.83698314755030401</c:v>
                </c:pt>
                <c:pt idx="207">
                  <c:v>0.83698314755030401</c:v>
                </c:pt>
                <c:pt idx="208">
                  <c:v>0.83800493441063195</c:v>
                </c:pt>
                <c:pt idx="209">
                  <c:v>0.83832437089191603</c:v>
                </c:pt>
                <c:pt idx="210">
                  <c:v>0.83953436929981295</c:v>
                </c:pt>
                <c:pt idx="211">
                  <c:v>0.83953436929981295</c:v>
                </c:pt>
                <c:pt idx="212">
                  <c:v>0.84116698953465296</c:v>
                </c:pt>
                <c:pt idx="213">
                  <c:v>0.84482320965044799</c:v>
                </c:pt>
                <c:pt idx="214">
                  <c:v>0.84650774849340005</c:v>
                </c:pt>
                <c:pt idx="215">
                  <c:v>0.84767959008094595</c:v>
                </c:pt>
                <c:pt idx="216">
                  <c:v>0.84938616183441296</c:v>
                </c:pt>
                <c:pt idx="217">
                  <c:v>0.852926626306725</c:v>
                </c:pt>
                <c:pt idx="218">
                  <c:v>0.85483442394443099</c:v>
                </c:pt>
                <c:pt idx="219">
                  <c:v>0.85552244098104402</c:v>
                </c:pt>
                <c:pt idx="220">
                  <c:v>0.85645265393104797</c:v>
                </c:pt>
                <c:pt idx="221">
                  <c:v>0.85695128671213205</c:v>
                </c:pt>
                <c:pt idx="222">
                  <c:v>0.85746569912898396</c:v>
                </c:pt>
                <c:pt idx="223">
                  <c:v>0.85746569912898396</c:v>
                </c:pt>
                <c:pt idx="224">
                  <c:v>0.85746569912898396</c:v>
                </c:pt>
                <c:pt idx="225">
                  <c:v>0.85746569912898396</c:v>
                </c:pt>
                <c:pt idx="226">
                  <c:v>0.85746569912898396</c:v>
                </c:pt>
                <c:pt idx="227">
                  <c:v>0.85746569912898396</c:v>
                </c:pt>
                <c:pt idx="228">
                  <c:v>0.85746569912898396</c:v>
                </c:pt>
                <c:pt idx="229">
                  <c:v>0.85746569912898396</c:v>
                </c:pt>
                <c:pt idx="230">
                  <c:v>0.857634590877415</c:v>
                </c:pt>
                <c:pt idx="231">
                  <c:v>0.85785632036743797</c:v>
                </c:pt>
                <c:pt idx="232">
                  <c:v>0.85805521348400704</c:v>
                </c:pt>
                <c:pt idx="233">
                  <c:v>0.85805521348400704</c:v>
                </c:pt>
                <c:pt idx="234">
                  <c:v>0.858254106600575</c:v>
                </c:pt>
                <c:pt idx="235">
                  <c:v>0.85844712574163995</c:v>
                </c:pt>
                <c:pt idx="236">
                  <c:v>0.85844712574163995</c:v>
                </c:pt>
                <c:pt idx="237">
                  <c:v>0.85844712574163995</c:v>
                </c:pt>
                <c:pt idx="238">
                  <c:v>0.858639989772498</c:v>
                </c:pt>
                <c:pt idx="239">
                  <c:v>0.85884029934183304</c:v>
                </c:pt>
                <c:pt idx="240">
                  <c:v>0.85884029934183304</c:v>
                </c:pt>
                <c:pt idx="241">
                  <c:v>0.861175850938661</c:v>
                </c:pt>
                <c:pt idx="242">
                  <c:v>0.861175850938661</c:v>
                </c:pt>
                <c:pt idx="243">
                  <c:v>0.86137984206948104</c:v>
                </c:pt>
                <c:pt idx="244">
                  <c:v>0.86137984206948104</c:v>
                </c:pt>
                <c:pt idx="245">
                  <c:v>0.86137984206948104</c:v>
                </c:pt>
                <c:pt idx="246">
                  <c:v>0.86137984206948104</c:v>
                </c:pt>
                <c:pt idx="247">
                  <c:v>0.86320903860049603</c:v>
                </c:pt>
                <c:pt idx="248">
                  <c:v>0.86340009098069004</c:v>
                </c:pt>
                <c:pt idx="249">
                  <c:v>0.86360537709821705</c:v>
                </c:pt>
                <c:pt idx="250">
                  <c:v>0.86522246461118801</c:v>
                </c:pt>
                <c:pt idx="251">
                  <c:v>0.86522246461118801</c:v>
                </c:pt>
                <c:pt idx="252">
                  <c:v>0.86522246461118801</c:v>
                </c:pt>
                <c:pt idx="253">
                  <c:v>0.86522246461118801</c:v>
                </c:pt>
                <c:pt idx="254">
                  <c:v>0.86522246461118801</c:v>
                </c:pt>
                <c:pt idx="255">
                  <c:v>0.86522246461118801</c:v>
                </c:pt>
                <c:pt idx="256">
                  <c:v>0.86522246461118801</c:v>
                </c:pt>
                <c:pt idx="257">
                  <c:v>0.86522246461118801</c:v>
                </c:pt>
                <c:pt idx="258">
                  <c:v>0.86522246461118801</c:v>
                </c:pt>
                <c:pt idx="259">
                  <c:v>0.86522246461118801</c:v>
                </c:pt>
                <c:pt idx="260">
                  <c:v>0.86649694925749698</c:v>
                </c:pt>
                <c:pt idx="261">
                  <c:v>0.870124100616674</c:v>
                </c:pt>
                <c:pt idx="262">
                  <c:v>0.87334157339480101</c:v>
                </c:pt>
                <c:pt idx="263">
                  <c:v>0.87477735480795704</c:v>
                </c:pt>
                <c:pt idx="264">
                  <c:v>0.87687255950682697</c:v>
                </c:pt>
                <c:pt idx="265">
                  <c:v>0.88230993881449504</c:v>
                </c:pt>
                <c:pt idx="266">
                  <c:v>0.88548661299403897</c:v>
                </c:pt>
                <c:pt idx="267">
                  <c:v>0.89330654816830801</c:v>
                </c:pt>
                <c:pt idx="268">
                  <c:v>0.89495822578850903</c:v>
                </c:pt>
                <c:pt idx="269">
                  <c:v>0.89697313282430202</c:v>
                </c:pt>
                <c:pt idx="270">
                  <c:v>0.90086532590863699</c:v>
                </c:pt>
                <c:pt idx="271">
                  <c:v>0.90151405037606902</c:v>
                </c:pt>
                <c:pt idx="272">
                  <c:v>0.903027275568831</c:v>
                </c:pt>
                <c:pt idx="273">
                  <c:v>0.903027275568831</c:v>
                </c:pt>
                <c:pt idx="274">
                  <c:v>0.90379690545468405</c:v>
                </c:pt>
                <c:pt idx="275">
                  <c:v>0.90379690545468405</c:v>
                </c:pt>
                <c:pt idx="276">
                  <c:v>0.90444713345671102</c:v>
                </c:pt>
                <c:pt idx="277">
                  <c:v>0.90511716478284998</c:v>
                </c:pt>
                <c:pt idx="278">
                  <c:v>0.90586988054711404</c:v>
                </c:pt>
                <c:pt idx="279">
                  <c:v>0.90586988054711404</c:v>
                </c:pt>
                <c:pt idx="280">
                  <c:v>0.90661816903620696</c:v>
                </c:pt>
                <c:pt idx="281">
                  <c:v>0.90661816903620696</c:v>
                </c:pt>
                <c:pt idx="282">
                  <c:v>0.90739033907282596</c:v>
                </c:pt>
                <c:pt idx="283">
                  <c:v>0.90945404593727996</c:v>
                </c:pt>
                <c:pt idx="284">
                  <c:v>0.90945404593727996</c:v>
                </c:pt>
                <c:pt idx="285">
                  <c:v>0.91268559914579195</c:v>
                </c:pt>
                <c:pt idx="286">
                  <c:v>0.91268559914579195</c:v>
                </c:pt>
                <c:pt idx="287">
                  <c:v>0.91421996721674503</c:v>
                </c:pt>
                <c:pt idx="288">
                  <c:v>0.91673294181385001</c:v>
                </c:pt>
                <c:pt idx="289">
                  <c:v>0.91821275522867996</c:v>
                </c:pt>
                <c:pt idx="290">
                  <c:v>0.92180686796466504</c:v>
                </c:pt>
                <c:pt idx="291">
                  <c:v>0.92262598635682902</c:v>
                </c:pt>
                <c:pt idx="292">
                  <c:v>0.92609917291361399</c:v>
                </c:pt>
                <c:pt idx="293">
                  <c:v>0.92609917291361399</c:v>
                </c:pt>
                <c:pt idx="294">
                  <c:v>0.92609917291361399</c:v>
                </c:pt>
                <c:pt idx="295">
                  <c:v>0.92609917291361399</c:v>
                </c:pt>
                <c:pt idx="296">
                  <c:v>0.92609917291361399</c:v>
                </c:pt>
                <c:pt idx="297">
                  <c:v>0.92609917291361399</c:v>
                </c:pt>
                <c:pt idx="298">
                  <c:v>0.92609917291361399</c:v>
                </c:pt>
                <c:pt idx="299">
                  <c:v>0.92609917291361399</c:v>
                </c:pt>
                <c:pt idx="300">
                  <c:v>0.92672406735711998</c:v>
                </c:pt>
                <c:pt idx="301">
                  <c:v>0.92735059015558896</c:v>
                </c:pt>
                <c:pt idx="302">
                  <c:v>0.92920168361123601</c:v>
                </c:pt>
                <c:pt idx="303">
                  <c:v>0.93074518606604495</c:v>
                </c:pt>
                <c:pt idx="304">
                  <c:v>0.93163487891489905</c:v>
                </c:pt>
                <c:pt idx="305">
                  <c:v>0.93253784587907596</c:v>
                </c:pt>
                <c:pt idx="306">
                  <c:v>0.93324297191744299</c:v>
                </c:pt>
                <c:pt idx="307">
                  <c:v>0.93401483844819999</c:v>
                </c:pt>
                <c:pt idx="308">
                  <c:v>0.93451446986764497</c:v>
                </c:pt>
                <c:pt idx="309">
                  <c:v>0.93827580729161697</c:v>
                </c:pt>
                <c:pt idx="310">
                  <c:v>0.94303391031680195</c:v>
                </c:pt>
                <c:pt idx="311">
                  <c:v>0.94766717464887895</c:v>
                </c:pt>
                <c:pt idx="312">
                  <c:v>0.94860532449961399</c:v>
                </c:pt>
                <c:pt idx="313">
                  <c:v>0.952802527701335</c:v>
                </c:pt>
                <c:pt idx="314">
                  <c:v>0.95374802647941903</c:v>
                </c:pt>
                <c:pt idx="315">
                  <c:v>0.96047086924751002</c:v>
                </c:pt>
                <c:pt idx="316">
                  <c:v>0.961532861598004</c:v>
                </c:pt>
                <c:pt idx="317">
                  <c:v>0.96302118595007002</c:v>
                </c:pt>
                <c:pt idx="318">
                  <c:v>0.96489681191747401</c:v>
                </c:pt>
                <c:pt idx="319">
                  <c:v>0.96831684231774395</c:v>
                </c:pt>
                <c:pt idx="320">
                  <c:v>0.96831684231774395</c:v>
                </c:pt>
                <c:pt idx="321">
                  <c:v>0.97051257221433995</c:v>
                </c:pt>
                <c:pt idx="322">
                  <c:v>0.97333612592596996</c:v>
                </c:pt>
                <c:pt idx="323">
                  <c:v>0.97353501904253903</c:v>
                </c:pt>
                <c:pt idx="324">
                  <c:v>0.97442773256996396</c:v>
                </c:pt>
                <c:pt idx="325">
                  <c:v>0.97543881904446506</c:v>
                </c:pt>
                <c:pt idx="326">
                  <c:v>0.97543881904446506</c:v>
                </c:pt>
                <c:pt idx="327">
                  <c:v>0.97543881904446506</c:v>
                </c:pt>
                <c:pt idx="328">
                  <c:v>0.97543881904446506</c:v>
                </c:pt>
                <c:pt idx="329">
                  <c:v>0.97543881904446506</c:v>
                </c:pt>
                <c:pt idx="330">
                  <c:v>0.97619506804940104</c:v>
                </c:pt>
                <c:pt idx="331">
                  <c:v>0.97666852703146401</c:v>
                </c:pt>
                <c:pt idx="332">
                  <c:v>0.97724991195449995</c:v>
                </c:pt>
                <c:pt idx="333">
                  <c:v>0.97815497837994902</c:v>
                </c:pt>
                <c:pt idx="334">
                  <c:v>0.97864227388987002</c:v>
                </c:pt>
                <c:pt idx="335">
                  <c:v>0.98125771774794901</c:v>
                </c:pt>
                <c:pt idx="336">
                  <c:v>0.98218011242644099</c:v>
                </c:pt>
                <c:pt idx="337">
                  <c:v>0.98345379496106899</c:v>
                </c:pt>
                <c:pt idx="338">
                  <c:v>0.98516916245376196</c:v>
                </c:pt>
                <c:pt idx="339">
                  <c:v>0.98720399792357105</c:v>
                </c:pt>
                <c:pt idx="340">
                  <c:v>0.98775220537222996</c:v>
                </c:pt>
                <c:pt idx="341">
                  <c:v>0.98775220537222996</c:v>
                </c:pt>
                <c:pt idx="342">
                  <c:v>0.98775220537222996</c:v>
                </c:pt>
                <c:pt idx="343">
                  <c:v>0.98775220537222996</c:v>
                </c:pt>
                <c:pt idx="344">
                  <c:v>0.98775220537222996</c:v>
                </c:pt>
                <c:pt idx="345">
                  <c:v>0.98927484864094595</c:v>
                </c:pt>
                <c:pt idx="346">
                  <c:v>0.98969170008218799</c:v>
                </c:pt>
                <c:pt idx="347">
                  <c:v>0.98969170008218799</c:v>
                </c:pt>
                <c:pt idx="348">
                  <c:v>0.99169923931248605</c:v>
                </c:pt>
                <c:pt idx="349">
                  <c:v>0.99365681010370799</c:v>
                </c:pt>
                <c:pt idx="350">
                  <c:v>0.995167387261776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70-4A6F-AF79-9BE63BC0F8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2239096"/>
        <c:axId val="-2081917224"/>
      </c:lineChart>
      <c:catAx>
        <c:axId val="-2082239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1917224"/>
        <c:crosses val="autoZero"/>
        <c:auto val="1"/>
        <c:lblAlgn val="ctr"/>
        <c:lblOffset val="100"/>
        <c:noMultiLvlLbl val="0"/>
      </c:catAx>
      <c:valAx>
        <c:axId val="-2081917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2239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78896-F6F3-42D5-9B5B-7574D12D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1434</Words>
  <Characters>8176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charles-andre morot</dc:creator>
  <cp:keywords/>
  <dc:description/>
  <cp:lastModifiedBy>Ismail Laachir</cp:lastModifiedBy>
  <cp:revision>6</cp:revision>
  <dcterms:created xsi:type="dcterms:W3CDTF">2020-06-10T10:33:00Z</dcterms:created>
  <dcterms:modified xsi:type="dcterms:W3CDTF">2020-06-12T07:48:00Z</dcterms:modified>
</cp:coreProperties>
</file>